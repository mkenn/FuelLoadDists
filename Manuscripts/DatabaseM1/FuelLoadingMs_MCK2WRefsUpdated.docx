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5B8DF" w14:textId="77777777" w:rsidR="006153E5" w:rsidRPr="007E189D" w:rsidRDefault="006153E5" w:rsidP="006153E5">
      <w:pPr>
        <w:pBdr>
          <w:bottom w:val="single" w:sz="4" w:space="1" w:color="auto"/>
        </w:pBdr>
        <w:rPr>
          <w:rFonts w:cstheme="minorHAnsi"/>
          <w:b/>
          <w:sz w:val="24"/>
          <w:szCs w:val="24"/>
        </w:rPr>
      </w:pPr>
      <w:r w:rsidRPr="007E189D">
        <w:rPr>
          <w:rFonts w:cstheme="minorHAnsi"/>
          <w:b/>
          <w:sz w:val="24"/>
          <w:szCs w:val="24"/>
        </w:rPr>
        <w:t>Next-generation mapping for regional smoke management and emissions inventories: incorporating underlying uncertainty in wildland fuel characterization</w:t>
      </w:r>
    </w:p>
    <w:p w14:paraId="4F822504" w14:textId="77777777" w:rsidR="006153E5" w:rsidRPr="007E189D" w:rsidRDefault="006153E5" w:rsidP="006153E5">
      <w:pPr>
        <w:pStyle w:val="ListParagraph"/>
        <w:ind w:left="0"/>
        <w:rPr>
          <w:rFonts w:cstheme="minorHAnsi"/>
          <w:sz w:val="24"/>
          <w:szCs w:val="24"/>
        </w:rPr>
      </w:pPr>
    </w:p>
    <w:p w14:paraId="4ED2FAC5" w14:textId="77777777" w:rsidR="006153E5" w:rsidRPr="007E189D" w:rsidRDefault="006153E5" w:rsidP="006153E5">
      <w:pPr>
        <w:pStyle w:val="ListParagraph"/>
        <w:ind w:left="0"/>
        <w:rPr>
          <w:rFonts w:cstheme="minorHAnsi"/>
          <w:sz w:val="24"/>
          <w:szCs w:val="24"/>
        </w:rPr>
      </w:pPr>
      <w:r w:rsidRPr="007E189D">
        <w:rPr>
          <w:rFonts w:cstheme="minorHAnsi"/>
          <w:sz w:val="24"/>
          <w:szCs w:val="24"/>
        </w:rPr>
        <w:t>Prichard, S.J., Kennedy, M.C., Andreu, A., Eagle, P.E., and French, N.</w:t>
      </w:r>
    </w:p>
    <w:p w14:paraId="0EEB3C20" w14:textId="77777777" w:rsidR="006153E5" w:rsidRPr="007E189D" w:rsidRDefault="006153E5" w:rsidP="006153E5">
      <w:pPr>
        <w:rPr>
          <w:rFonts w:cstheme="minorHAnsi"/>
          <w:b/>
          <w:sz w:val="24"/>
          <w:szCs w:val="24"/>
        </w:rPr>
      </w:pPr>
    </w:p>
    <w:p w14:paraId="716E41F5" w14:textId="77777777" w:rsidR="006153E5" w:rsidRPr="007E189D" w:rsidRDefault="006153E5" w:rsidP="006153E5">
      <w:pPr>
        <w:rPr>
          <w:rFonts w:cstheme="minorHAnsi"/>
          <w:b/>
          <w:sz w:val="24"/>
          <w:szCs w:val="24"/>
        </w:rPr>
      </w:pPr>
      <w:r w:rsidRPr="007E189D">
        <w:rPr>
          <w:rFonts w:cstheme="minorHAnsi"/>
          <w:b/>
          <w:sz w:val="24"/>
          <w:szCs w:val="24"/>
        </w:rPr>
        <w:t>Introduction</w:t>
      </w:r>
    </w:p>
    <w:p w14:paraId="2DE545E5" w14:textId="3879D012" w:rsidR="006153E5" w:rsidRDefault="006153E5" w:rsidP="004D4249">
      <w:pPr>
        <w:ind w:firstLine="720"/>
        <w:rPr>
          <w:rFonts w:cstheme="minorHAnsi"/>
          <w:sz w:val="24"/>
          <w:szCs w:val="24"/>
        </w:rPr>
        <w:pPrChange w:id="0" w:author="Maureen C. Kennedy" w:date="2018-08-02T17:01:00Z">
          <w:pPr/>
        </w:pPrChange>
      </w:pPr>
      <w:del w:id="1" w:author="Maureen C. Kennedy" w:date="2018-08-01T14:34:00Z">
        <w:r w:rsidRPr="007E189D" w:rsidDel="002910C6">
          <w:rPr>
            <w:rFonts w:cstheme="minorHAnsi"/>
            <w:sz w:val="24"/>
            <w:szCs w:val="24"/>
          </w:rPr>
          <w:delText xml:space="preserve">Mapping </w:delText>
        </w:r>
      </w:del>
      <w:ins w:id="2" w:author="Maureen C. Kennedy" w:date="2018-08-02T13:33:00Z">
        <w:r w:rsidR="00BF3BBD">
          <w:rPr>
            <w:rFonts w:cstheme="minorHAnsi"/>
            <w:sz w:val="24"/>
            <w:szCs w:val="24"/>
          </w:rPr>
          <w:t>Raster m</w:t>
        </w:r>
      </w:ins>
      <w:ins w:id="3" w:author="Maureen C. Kennedy" w:date="2018-08-01T14:34:00Z">
        <w:r w:rsidR="00BF3BBD">
          <w:rPr>
            <w:rFonts w:cstheme="minorHAnsi"/>
            <w:sz w:val="24"/>
            <w:szCs w:val="24"/>
          </w:rPr>
          <w:t>aps</w:t>
        </w:r>
      </w:ins>
      <w:ins w:id="4" w:author="Maureen C. Kennedy" w:date="2018-08-02T13:33:00Z">
        <w:r w:rsidR="00BF3BBD">
          <w:rPr>
            <w:rFonts w:cstheme="minorHAnsi"/>
            <w:sz w:val="24"/>
            <w:szCs w:val="24"/>
          </w:rPr>
          <w:t xml:space="preserve"> of</w:t>
        </w:r>
      </w:ins>
      <w:ins w:id="5" w:author="Maureen C. Kennedy" w:date="2018-08-01T14:34:00Z">
        <w:r w:rsidR="002910C6" w:rsidRPr="007E189D">
          <w:rPr>
            <w:rFonts w:cstheme="minorHAnsi"/>
            <w:sz w:val="24"/>
            <w:szCs w:val="24"/>
          </w:rPr>
          <w:t xml:space="preserve"> </w:t>
        </w:r>
      </w:ins>
      <w:r w:rsidRPr="007E189D">
        <w:rPr>
          <w:rFonts w:cstheme="minorHAnsi"/>
          <w:sz w:val="24"/>
          <w:szCs w:val="24"/>
        </w:rPr>
        <w:t xml:space="preserve">vegetation and biomass </w:t>
      </w:r>
      <w:del w:id="6" w:author="Maureen C. Kennedy" w:date="2018-08-02T13:33:00Z">
        <w:r w:rsidRPr="007E189D" w:rsidDel="00BF3BBD">
          <w:rPr>
            <w:rFonts w:cstheme="minorHAnsi"/>
            <w:sz w:val="24"/>
            <w:szCs w:val="24"/>
          </w:rPr>
          <w:delText xml:space="preserve">is </w:delText>
        </w:r>
      </w:del>
      <w:ins w:id="7" w:author="Maureen C. Kennedy" w:date="2018-08-02T13:33:00Z">
        <w:r w:rsidR="00BF3BBD">
          <w:rPr>
            <w:rFonts w:cstheme="minorHAnsi"/>
            <w:sz w:val="24"/>
            <w:szCs w:val="24"/>
          </w:rPr>
          <w:t>are</w:t>
        </w:r>
        <w:r w:rsidR="00BF3BBD" w:rsidRPr="007E189D">
          <w:rPr>
            <w:rFonts w:cstheme="minorHAnsi"/>
            <w:sz w:val="24"/>
            <w:szCs w:val="24"/>
          </w:rPr>
          <w:t xml:space="preserve"> </w:t>
        </w:r>
      </w:ins>
      <w:r w:rsidRPr="007E189D">
        <w:rPr>
          <w:rFonts w:cstheme="minorHAnsi"/>
          <w:sz w:val="24"/>
          <w:szCs w:val="24"/>
        </w:rPr>
        <w:t>increasingly relied upon to inform wildfire hazard assessments (Rollins 2009, Scott et al. 2013)</w:t>
      </w:r>
      <w:ins w:id="8" w:author="Maureen C. Kennedy" w:date="2018-08-02T17:01:00Z">
        <w:r w:rsidR="004D4249">
          <w:rPr>
            <w:rFonts w:cstheme="minorHAnsi"/>
            <w:sz w:val="24"/>
            <w:szCs w:val="24"/>
          </w:rPr>
          <w:t>,</w:t>
        </w:r>
      </w:ins>
      <w:r w:rsidRPr="007E189D">
        <w:rPr>
          <w:rFonts w:cstheme="minorHAnsi"/>
          <w:sz w:val="24"/>
          <w:szCs w:val="24"/>
        </w:rPr>
        <w:t xml:space="preserve"> emissions inventories (e.g., US EPA 2017), carbon mapping (</w:t>
      </w:r>
      <w:proofErr w:type="spellStart"/>
      <w:r w:rsidRPr="007E189D">
        <w:rPr>
          <w:rFonts w:cstheme="minorHAnsi"/>
          <w:sz w:val="24"/>
          <w:szCs w:val="24"/>
        </w:rPr>
        <w:t>Blackard</w:t>
      </w:r>
      <w:proofErr w:type="spellEnd"/>
      <w:r w:rsidRPr="007E189D">
        <w:rPr>
          <w:rFonts w:cstheme="minorHAnsi"/>
          <w:sz w:val="24"/>
          <w:szCs w:val="24"/>
        </w:rPr>
        <w:t xml:space="preserve"> et al. 2007, Pan et al. 2011), and wildland fire, fuels and smoke planning at regional to local scales. </w:t>
      </w:r>
      <w:ins w:id="9" w:author="Maureen C. Kennedy" w:date="2018-08-02T13:34:00Z">
        <w:r w:rsidR="00BF3BBD">
          <w:rPr>
            <w:rFonts w:cstheme="minorHAnsi"/>
            <w:sz w:val="24"/>
            <w:szCs w:val="24"/>
          </w:rPr>
          <w:t>Ideally</w:t>
        </w:r>
      </w:ins>
      <w:ins w:id="10" w:author="Maureen C. Kennedy" w:date="2018-08-02T13:35:00Z">
        <w:r w:rsidR="00BF3BBD">
          <w:rPr>
            <w:rFonts w:cstheme="minorHAnsi"/>
            <w:sz w:val="24"/>
            <w:szCs w:val="24"/>
          </w:rPr>
          <w:t>,</w:t>
        </w:r>
      </w:ins>
      <w:ins w:id="11" w:author="Maureen C. Kennedy" w:date="2018-08-02T13:34:00Z">
        <w:r w:rsidR="00BF3BBD">
          <w:rPr>
            <w:rFonts w:cstheme="minorHAnsi"/>
            <w:sz w:val="24"/>
            <w:szCs w:val="24"/>
          </w:rPr>
          <w:t xml:space="preserve"> mapped fuels would represent measurements taken at locations across </w:t>
        </w:r>
      </w:ins>
      <w:ins w:id="12" w:author="Maureen C. Kennedy" w:date="2018-08-02T13:35:00Z">
        <w:r w:rsidR="00BF3BBD">
          <w:rPr>
            <w:rFonts w:cstheme="minorHAnsi"/>
            <w:sz w:val="24"/>
            <w:szCs w:val="24"/>
          </w:rPr>
          <w:t>an entire continent, but</w:t>
        </w:r>
      </w:ins>
      <w:ins w:id="13" w:author="Maureen C. Kennedy" w:date="2018-08-02T13:34:00Z">
        <w:r w:rsidR="00BF3BBD">
          <w:rPr>
            <w:rFonts w:cstheme="minorHAnsi"/>
            <w:sz w:val="24"/>
            <w:szCs w:val="24"/>
          </w:rPr>
          <w:t xml:space="preserve"> </w:t>
        </w:r>
      </w:ins>
      <w:ins w:id="14" w:author="Maureen C. Kennedy" w:date="2018-08-02T13:35:00Z">
        <w:r w:rsidR="00BF3BBD">
          <w:rPr>
            <w:rFonts w:cstheme="minorHAnsi"/>
            <w:sz w:val="24"/>
            <w:szCs w:val="24"/>
          </w:rPr>
          <w:t>in reality</w:t>
        </w:r>
        <w:r w:rsidR="00BF3BBD" w:rsidRPr="007E189D">
          <w:rPr>
            <w:rFonts w:cstheme="minorHAnsi"/>
            <w:sz w:val="24"/>
            <w:szCs w:val="24"/>
          </w:rPr>
          <w:t xml:space="preserve"> </w:t>
        </w:r>
        <w:proofErr w:type="gramStart"/>
        <w:r w:rsidR="00BF3BBD" w:rsidRPr="007E189D">
          <w:rPr>
            <w:rFonts w:cstheme="minorHAnsi"/>
            <w:sz w:val="24"/>
            <w:szCs w:val="24"/>
          </w:rPr>
          <w:t>wildland</w:t>
        </w:r>
        <w:proofErr w:type="gramEnd"/>
        <w:r w:rsidR="00BF3BBD" w:rsidRPr="007E189D">
          <w:rPr>
            <w:rFonts w:cstheme="minorHAnsi"/>
            <w:sz w:val="24"/>
            <w:szCs w:val="24"/>
          </w:rPr>
          <w:t xml:space="preserve"> fuels are highly dynamic</w:t>
        </w:r>
        <w:r w:rsidR="00BF3BBD">
          <w:rPr>
            <w:rFonts w:cstheme="minorHAnsi"/>
            <w:sz w:val="24"/>
            <w:szCs w:val="24"/>
          </w:rPr>
          <w:t xml:space="preserve"> and</w:t>
        </w:r>
        <w:r w:rsidR="00BF3BBD" w:rsidRPr="007E189D">
          <w:rPr>
            <w:rFonts w:cstheme="minorHAnsi"/>
            <w:sz w:val="24"/>
            <w:szCs w:val="24"/>
          </w:rPr>
          <w:t xml:space="preserve"> variabl</w:t>
        </w:r>
        <w:r w:rsidR="00BF3BBD">
          <w:rPr>
            <w:rFonts w:cstheme="minorHAnsi"/>
            <w:sz w:val="24"/>
            <w:szCs w:val="24"/>
          </w:rPr>
          <w:t>e</w:t>
        </w:r>
        <w:r w:rsidR="00BF3BBD" w:rsidRPr="007E189D">
          <w:rPr>
            <w:rFonts w:cstheme="minorHAnsi"/>
            <w:sz w:val="24"/>
            <w:szCs w:val="24"/>
          </w:rPr>
          <w:t xml:space="preserve"> across time and space (Keane et al. 2012).</w:t>
        </w:r>
      </w:ins>
      <w:ins w:id="15" w:author="Maureen C. Kennedy" w:date="2018-08-02T13:36:00Z">
        <w:r w:rsidR="00BF3BBD">
          <w:rPr>
            <w:rFonts w:cstheme="minorHAnsi"/>
            <w:sz w:val="24"/>
            <w:szCs w:val="24"/>
          </w:rPr>
          <w:t xml:space="preserve"> This makes it untenable to measure fuels at all locations, or at a sufficiently large sample of locations. </w:t>
        </w:r>
      </w:ins>
      <w:r w:rsidRPr="007E189D">
        <w:rPr>
          <w:rFonts w:cstheme="minorHAnsi"/>
          <w:sz w:val="24"/>
          <w:szCs w:val="24"/>
        </w:rPr>
        <w:t>Traditionally, single biomass values have been assi</w:t>
      </w:r>
      <w:r>
        <w:rPr>
          <w:rFonts w:cstheme="minorHAnsi"/>
          <w:sz w:val="24"/>
          <w:szCs w:val="24"/>
        </w:rPr>
        <w:t xml:space="preserve">gned to mapped pixels and </w:t>
      </w:r>
      <w:r w:rsidRPr="007E189D">
        <w:rPr>
          <w:rFonts w:cstheme="minorHAnsi"/>
          <w:sz w:val="24"/>
          <w:szCs w:val="24"/>
        </w:rPr>
        <w:t xml:space="preserve">used as best-estimate values, often based on broadly classified vegetation type and assignment </w:t>
      </w:r>
      <w:del w:id="16" w:author="Maureen C. Kennedy" w:date="2018-08-01T14:34:00Z">
        <w:r w:rsidRPr="007E189D" w:rsidDel="002910C6">
          <w:rPr>
            <w:rFonts w:cstheme="minorHAnsi"/>
            <w:sz w:val="24"/>
            <w:szCs w:val="24"/>
          </w:rPr>
          <w:delText>based on</w:delText>
        </w:r>
      </w:del>
      <w:ins w:id="17" w:author="Maureen C. Kennedy" w:date="2018-08-01T14:34:00Z">
        <w:r w:rsidR="002910C6">
          <w:rPr>
            <w:rFonts w:cstheme="minorHAnsi"/>
            <w:sz w:val="24"/>
            <w:szCs w:val="24"/>
          </w:rPr>
          <w:t>using</w:t>
        </w:r>
      </w:ins>
      <w:r w:rsidRPr="007E189D">
        <w:rPr>
          <w:rFonts w:cstheme="minorHAnsi"/>
          <w:sz w:val="24"/>
          <w:szCs w:val="24"/>
        </w:rPr>
        <w:t xml:space="preserve"> look up tables or nearest neighbor imputation methods (e.g., Rollins et al. 2004, Pierce et al. 2009, Keane et al. 2013, Riley et al. 2016). </w:t>
      </w:r>
      <w:del w:id="18" w:author="Maureen C. Kennedy" w:date="2018-08-02T13:35:00Z">
        <w:r w:rsidRPr="007E189D" w:rsidDel="00BF3BBD">
          <w:rPr>
            <w:rFonts w:cstheme="minorHAnsi"/>
            <w:sz w:val="24"/>
            <w:szCs w:val="24"/>
          </w:rPr>
          <w:delText>In reality, wildland fuels are highly dynamic</w:delText>
        </w:r>
        <w:r w:rsidDel="00BF3BBD">
          <w:rPr>
            <w:rFonts w:cstheme="minorHAnsi"/>
            <w:sz w:val="24"/>
            <w:szCs w:val="24"/>
          </w:rPr>
          <w:delText xml:space="preserve"> and</w:delText>
        </w:r>
        <w:r w:rsidRPr="007E189D" w:rsidDel="00BF3BBD">
          <w:rPr>
            <w:rFonts w:cstheme="minorHAnsi"/>
            <w:sz w:val="24"/>
            <w:szCs w:val="24"/>
          </w:rPr>
          <w:delText xml:space="preserve"> variab</w:delText>
        </w:r>
      </w:del>
      <w:del w:id="19" w:author="Maureen C. Kennedy" w:date="2018-06-26T14:15:00Z">
        <w:r w:rsidRPr="007E189D" w:rsidDel="00CC51E0">
          <w:rPr>
            <w:rFonts w:cstheme="minorHAnsi"/>
            <w:sz w:val="24"/>
            <w:szCs w:val="24"/>
          </w:rPr>
          <w:delText>i</w:delText>
        </w:r>
      </w:del>
      <w:del w:id="20" w:author="Maureen C. Kennedy" w:date="2018-08-02T13:35:00Z">
        <w:r w:rsidRPr="007E189D" w:rsidDel="00BF3BBD">
          <w:rPr>
            <w:rFonts w:cstheme="minorHAnsi"/>
            <w:sz w:val="24"/>
            <w:szCs w:val="24"/>
          </w:rPr>
          <w:delText>l</w:delText>
        </w:r>
        <w:r w:rsidDel="00BF3BBD">
          <w:rPr>
            <w:rFonts w:cstheme="minorHAnsi"/>
            <w:sz w:val="24"/>
            <w:szCs w:val="24"/>
          </w:rPr>
          <w:delText>e</w:delText>
        </w:r>
        <w:r w:rsidRPr="007E189D" w:rsidDel="00BF3BBD">
          <w:rPr>
            <w:rFonts w:cstheme="minorHAnsi"/>
            <w:sz w:val="24"/>
            <w:szCs w:val="24"/>
          </w:rPr>
          <w:delText xml:space="preserve"> across time and space (Keane et al. 2012). </w:delText>
        </w:r>
      </w:del>
      <w:del w:id="21" w:author="Maureen C. Kennedy" w:date="2018-08-02T13:37:00Z">
        <w:r w:rsidDel="00BF3BBD">
          <w:rPr>
            <w:rFonts w:cstheme="minorHAnsi"/>
            <w:sz w:val="24"/>
            <w:szCs w:val="24"/>
          </w:rPr>
          <w:delText>I</w:delText>
        </w:r>
        <w:r w:rsidRPr="007E189D" w:rsidDel="00BF3BBD">
          <w:rPr>
            <w:rFonts w:cstheme="minorHAnsi"/>
            <w:sz w:val="24"/>
            <w:szCs w:val="24"/>
          </w:rPr>
          <w:delText>t would be untenable to</w:delText>
        </w:r>
        <w:r w:rsidDel="00BF3BBD">
          <w:rPr>
            <w:rFonts w:cstheme="minorHAnsi"/>
            <w:sz w:val="24"/>
            <w:szCs w:val="24"/>
          </w:rPr>
          <w:delText xml:space="preserve"> measure and then</w:delText>
        </w:r>
        <w:r w:rsidRPr="007E189D" w:rsidDel="00BF3BBD">
          <w:rPr>
            <w:rFonts w:cstheme="minorHAnsi"/>
            <w:sz w:val="24"/>
            <w:szCs w:val="24"/>
          </w:rPr>
          <w:delText xml:space="preserve"> map fuels over an entire continent at the characteristic scales at which they vary.</w:delText>
        </w:r>
      </w:del>
      <w:r w:rsidRPr="007E189D">
        <w:rPr>
          <w:rFonts w:cstheme="minorHAnsi"/>
          <w:sz w:val="24"/>
          <w:szCs w:val="24"/>
        </w:rPr>
        <w:t xml:space="preserve"> </w:t>
      </w:r>
    </w:p>
    <w:p w14:paraId="4FB73FA0" w14:textId="5DEBE670" w:rsidR="006153E5" w:rsidRDefault="006153E5" w:rsidP="006153E5">
      <w:pPr>
        <w:ind w:firstLine="720"/>
        <w:rPr>
          <w:rFonts w:cstheme="minorHAnsi"/>
          <w:sz w:val="24"/>
          <w:szCs w:val="24"/>
        </w:rPr>
      </w:pPr>
      <w:r w:rsidRPr="007E189D">
        <w:rPr>
          <w:rFonts w:cstheme="minorHAnsi"/>
          <w:sz w:val="24"/>
          <w:szCs w:val="24"/>
        </w:rPr>
        <w:t xml:space="preserve">Fuel mapping therefore generally relies </w:t>
      </w:r>
      <w:r>
        <w:rPr>
          <w:rFonts w:cstheme="minorHAnsi"/>
          <w:sz w:val="24"/>
          <w:szCs w:val="24"/>
        </w:rPr>
        <w:t xml:space="preserve">on </w:t>
      </w:r>
      <w:r w:rsidRPr="007E189D">
        <w:rPr>
          <w:rFonts w:cstheme="minorHAnsi"/>
          <w:sz w:val="24"/>
          <w:szCs w:val="24"/>
        </w:rPr>
        <w:t>classifications of fuels based on mapped vegetation</w:t>
      </w:r>
      <w:r>
        <w:rPr>
          <w:rFonts w:cstheme="minorHAnsi"/>
          <w:sz w:val="24"/>
          <w:szCs w:val="24"/>
        </w:rPr>
        <w:t xml:space="preserve"> or interpretation of remotely sensed imagery</w:t>
      </w:r>
      <w:ins w:id="22" w:author="Maureen C. Kennedy" w:date="2018-08-02T13:37:00Z">
        <w:r w:rsidR="00BF3BBD">
          <w:rPr>
            <w:rFonts w:cstheme="minorHAnsi"/>
            <w:sz w:val="24"/>
            <w:szCs w:val="24"/>
          </w:rPr>
          <w:t xml:space="preserve"> rather than measured values</w:t>
        </w:r>
      </w:ins>
      <w:r w:rsidRPr="007E189D">
        <w:rPr>
          <w:rFonts w:cstheme="minorHAnsi"/>
          <w:sz w:val="24"/>
          <w:szCs w:val="24"/>
        </w:rPr>
        <w:t xml:space="preserve">. For example, LANDFIRE maps surface and canopy fuel characteristics across the United States, assigning </w:t>
      </w:r>
      <w:proofErr w:type="spellStart"/>
      <w:r w:rsidRPr="007E189D">
        <w:rPr>
          <w:rFonts w:cstheme="minorHAnsi"/>
          <w:sz w:val="24"/>
          <w:szCs w:val="24"/>
        </w:rPr>
        <w:t>fuelbeds</w:t>
      </w:r>
      <w:proofErr w:type="spellEnd"/>
      <w:r w:rsidRPr="007E189D">
        <w:rPr>
          <w:rFonts w:cstheme="minorHAnsi"/>
          <w:sz w:val="24"/>
          <w:szCs w:val="24"/>
        </w:rPr>
        <w:t xml:space="preserve"> from the Fuel Characteristics Classification System (Ottmar et al. 2007), fuel loading models (Lutes et al. </w:t>
      </w:r>
      <w:r>
        <w:rPr>
          <w:rFonts w:cstheme="minorHAnsi"/>
          <w:sz w:val="24"/>
          <w:szCs w:val="24"/>
        </w:rPr>
        <w:t>2009</w:t>
      </w:r>
      <w:r w:rsidRPr="007E189D">
        <w:rPr>
          <w:rFonts w:cstheme="minorHAnsi"/>
          <w:sz w:val="24"/>
          <w:szCs w:val="24"/>
        </w:rPr>
        <w:t>), fire behavior fuel models</w:t>
      </w:r>
      <w:r>
        <w:rPr>
          <w:rFonts w:cstheme="minorHAnsi"/>
          <w:sz w:val="24"/>
          <w:szCs w:val="24"/>
        </w:rPr>
        <w:t xml:space="preserve"> (Anderson 1982)</w:t>
      </w:r>
      <w:r w:rsidRPr="007E189D">
        <w:rPr>
          <w:rFonts w:cstheme="minorHAnsi"/>
          <w:sz w:val="24"/>
          <w:szCs w:val="24"/>
        </w:rPr>
        <w:t xml:space="preserve"> and canopy characteristics based on remotely sensed imagery and other data layers. Mapped fuels </w:t>
      </w:r>
      <w:proofErr w:type="gramStart"/>
      <w:r w:rsidRPr="007E189D">
        <w:rPr>
          <w:rFonts w:cstheme="minorHAnsi"/>
          <w:sz w:val="24"/>
          <w:szCs w:val="24"/>
        </w:rPr>
        <w:t>are often represented</w:t>
      </w:r>
      <w:proofErr w:type="gramEnd"/>
      <w:r w:rsidRPr="007E189D">
        <w:rPr>
          <w:rFonts w:cstheme="minorHAnsi"/>
          <w:sz w:val="24"/>
          <w:szCs w:val="24"/>
        </w:rPr>
        <w:t xml:space="preserve"> as</w:t>
      </w:r>
      <w:del w:id="23" w:author="Maureen C. Kennedy" w:date="2018-06-26T14:16:00Z">
        <w:r w:rsidRPr="007E189D" w:rsidDel="00CC51E0">
          <w:rPr>
            <w:rFonts w:cstheme="minorHAnsi"/>
            <w:sz w:val="24"/>
            <w:szCs w:val="24"/>
          </w:rPr>
          <w:delText xml:space="preserve"> a</w:delText>
        </w:r>
      </w:del>
      <w:r w:rsidRPr="007E189D">
        <w:rPr>
          <w:rFonts w:cstheme="minorHAnsi"/>
          <w:sz w:val="24"/>
          <w:szCs w:val="24"/>
        </w:rPr>
        <w:t xml:space="preserve"> </w:t>
      </w:r>
      <w:del w:id="24" w:author="Maureen C. Kennedy" w:date="2018-08-01T14:34:00Z">
        <w:r w:rsidRPr="007E189D" w:rsidDel="002910C6">
          <w:rPr>
            <w:rFonts w:cstheme="minorHAnsi"/>
            <w:sz w:val="24"/>
            <w:szCs w:val="24"/>
          </w:rPr>
          <w:delText xml:space="preserve">discrete </w:delText>
        </w:r>
      </w:del>
      <w:r w:rsidRPr="007E189D">
        <w:rPr>
          <w:rFonts w:cstheme="minorHAnsi"/>
          <w:sz w:val="24"/>
          <w:szCs w:val="24"/>
        </w:rPr>
        <w:t>estimates of biomass</w:t>
      </w:r>
      <w:ins w:id="25" w:author="Maureen C. Kennedy" w:date="2018-06-26T14:16:00Z">
        <w:r w:rsidR="00CC51E0">
          <w:rPr>
            <w:rFonts w:cstheme="minorHAnsi"/>
            <w:sz w:val="24"/>
            <w:szCs w:val="24"/>
          </w:rPr>
          <w:t xml:space="preserve"> per area</w:t>
        </w:r>
      </w:ins>
      <w:r w:rsidRPr="007E189D">
        <w:rPr>
          <w:rFonts w:cstheme="minorHAnsi"/>
          <w:sz w:val="24"/>
          <w:szCs w:val="24"/>
        </w:rPr>
        <w:t xml:space="preserve"> by fuel type, commonly referred to as fuel loadings (e.g., shrub, herbaceous, downed wood by size class, litter and organic soil or duff). For biomass or emissions inventories (e.g., US EPA 2017) these maps summarize fuel characteristics at relatively coarse scales (1-km pixels) and aggregate finer-scale variability. </w:t>
      </w:r>
    </w:p>
    <w:p w14:paraId="4410CA5F" w14:textId="67161F40" w:rsidR="006153E5" w:rsidRPr="007E189D" w:rsidRDefault="006153E5" w:rsidP="006153E5">
      <w:pPr>
        <w:ind w:firstLine="720"/>
        <w:rPr>
          <w:rFonts w:cstheme="minorHAnsi"/>
          <w:sz w:val="24"/>
          <w:szCs w:val="24"/>
        </w:rPr>
      </w:pPr>
      <w:r>
        <w:rPr>
          <w:rFonts w:cstheme="minorHAnsi"/>
          <w:sz w:val="24"/>
          <w:szCs w:val="24"/>
        </w:rPr>
        <w:t xml:space="preserve">Advances are being made in biomass mapping that </w:t>
      </w:r>
      <w:del w:id="26" w:author="Maureen C. Kennedy" w:date="2018-08-02T17:02:00Z">
        <w:r w:rsidDel="004D4249">
          <w:rPr>
            <w:rFonts w:cstheme="minorHAnsi"/>
            <w:sz w:val="24"/>
            <w:szCs w:val="24"/>
          </w:rPr>
          <w:delText xml:space="preserve">relies </w:delText>
        </w:r>
      </w:del>
      <w:ins w:id="27" w:author="Maureen C. Kennedy" w:date="2018-08-02T17:02:00Z">
        <w:r w:rsidR="004D4249">
          <w:rPr>
            <w:rFonts w:cstheme="minorHAnsi"/>
            <w:sz w:val="24"/>
            <w:szCs w:val="24"/>
          </w:rPr>
          <w:t>rel</w:t>
        </w:r>
        <w:r w:rsidR="004D4249">
          <w:rPr>
            <w:rFonts w:cstheme="minorHAnsi"/>
            <w:sz w:val="24"/>
            <w:szCs w:val="24"/>
          </w:rPr>
          <w:t>y</w:t>
        </w:r>
        <w:r w:rsidR="004D4249">
          <w:rPr>
            <w:rFonts w:cstheme="minorHAnsi"/>
            <w:sz w:val="24"/>
            <w:szCs w:val="24"/>
          </w:rPr>
          <w:t xml:space="preserve"> </w:t>
        </w:r>
      </w:ins>
      <w:r>
        <w:rPr>
          <w:rFonts w:cstheme="minorHAnsi"/>
          <w:sz w:val="24"/>
          <w:szCs w:val="24"/>
        </w:rPr>
        <w:t xml:space="preserve">on </w:t>
      </w:r>
      <w:proofErr w:type="gramStart"/>
      <w:r>
        <w:rPr>
          <w:rFonts w:cstheme="minorHAnsi"/>
          <w:sz w:val="24"/>
          <w:szCs w:val="24"/>
        </w:rPr>
        <w:t>statistically-derived</w:t>
      </w:r>
      <w:proofErr w:type="gramEnd"/>
      <w:r>
        <w:rPr>
          <w:rFonts w:cstheme="minorHAnsi"/>
          <w:sz w:val="24"/>
          <w:szCs w:val="24"/>
        </w:rPr>
        <w:t xml:space="preserve"> relationships between field measures of biomass and remotely sensed datasets. </w:t>
      </w:r>
      <w:r w:rsidRPr="00285FC5">
        <w:rPr>
          <w:rFonts w:cstheme="minorHAnsi"/>
          <w:sz w:val="24"/>
          <w:szCs w:val="24"/>
        </w:rPr>
        <w:t xml:space="preserve">Currently, satellite imagery such as Landsat Thematic Mapper (30m resolution) and repeat-pass </w:t>
      </w:r>
      <w:r w:rsidRPr="00285FC5">
        <w:rPr>
          <w:rFonts w:cstheme="minorHAnsi"/>
          <w:color w:val="000000"/>
          <w:sz w:val="24"/>
          <w:szCs w:val="24"/>
          <w:shd w:val="clear" w:color="auto" w:fill="FFFFFF"/>
        </w:rPr>
        <w:t xml:space="preserve">interferometric synthetic aperture radar such as Moderate Resolution Imaging </w:t>
      </w:r>
      <w:proofErr w:type="spellStart"/>
      <w:r w:rsidRPr="00285FC5">
        <w:rPr>
          <w:rFonts w:cstheme="minorHAnsi"/>
          <w:color w:val="000000"/>
          <w:sz w:val="24"/>
          <w:szCs w:val="24"/>
          <w:shd w:val="clear" w:color="auto" w:fill="FFFFFF"/>
        </w:rPr>
        <w:t>Spectroradiometer</w:t>
      </w:r>
      <w:proofErr w:type="spellEnd"/>
      <w:r w:rsidRPr="00285FC5">
        <w:rPr>
          <w:rFonts w:cstheme="minorHAnsi"/>
          <w:color w:val="000000"/>
          <w:sz w:val="24"/>
          <w:szCs w:val="24"/>
          <w:shd w:val="clear" w:color="auto" w:fill="FFFFFF"/>
        </w:rPr>
        <w:t> (</w:t>
      </w:r>
      <w:r w:rsidRPr="00285FC5">
        <w:rPr>
          <w:rFonts w:cstheme="minorHAnsi"/>
          <w:sz w:val="24"/>
          <w:szCs w:val="24"/>
        </w:rPr>
        <w:t>MODIS</w:t>
      </w:r>
      <w:r>
        <w:rPr>
          <w:rFonts w:cstheme="minorHAnsi"/>
          <w:sz w:val="24"/>
          <w:szCs w:val="24"/>
        </w:rPr>
        <w:t>) data layers</w:t>
      </w:r>
      <w:r w:rsidRPr="00285FC5">
        <w:rPr>
          <w:rFonts w:cstheme="minorHAnsi"/>
          <w:sz w:val="24"/>
          <w:szCs w:val="24"/>
        </w:rPr>
        <w:t xml:space="preserve"> </w:t>
      </w:r>
      <w:proofErr w:type="gramStart"/>
      <w:r>
        <w:rPr>
          <w:rFonts w:cstheme="minorHAnsi"/>
          <w:sz w:val="24"/>
          <w:szCs w:val="24"/>
        </w:rPr>
        <w:t>can be used</w:t>
      </w:r>
      <w:proofErr w:type="gramEnd"/>
      <w:r>
        <w:rPr>
          <w:rFonts w:cstheme="minorHAnsi"/>
          <w:sz w:val="24"/>
          <w:szCs w:val="24"/>
        </w:rPr>
        <w:t xml:space="preserve"> to map biomass and carbon (e.g., </w:t>
      </w:r>
      <w:proofErr w:type="spellStart"/>
      <w:r>
        <w:rPr>
          <w:rFonts w:cstheme="minorHAnsi"/>
          <w:sz w:val="24"/>
          <w:szCs w:val="24"/>
        </w:rPr>
        <w:t>Thurner</w:t>
      </w:r>
      <w:proofErr w:type="spellEnd"/>
      <w:r>
        <w:rPr>
          <w:rFonts w:cstheme="minorHAnsi"/>
          <w:sz w:val="24"/>
          <w:szCs w:val="24"/>
        </w:rPr>
        <w:t xml:space="preserve"> et al. 2014). Combinations of </w:t>
      </w:r>
      <w:proofErr w:type="spellStart"/>
      <w:r>
        <w:rPr>
          <w:rFonts w:cstheme="minorHAnsi"/>
          <w:sz w:val="24"/>
          <w:szCs w:val="24"/>
        </w:rPr>
        <w:t>spaceborne</w:t>
      </w:r>
      <w:proofErr w:type="spellEnd"/>
      <w:r>
        <w:rPr>
          <w:rFonts w:cstheme="minorHAnsi"/>
          <w:sz w:val="24"/>
          <w:szCs w:val="24"/>
        </w:rPr>
        <w:t xml:space="preserve"> and airborne light detection and ranging</w:t>
      </w:r>
      <w:r w:rsidRPr="007E189D">
        <w:rPr>
          <w:rFonts w:cstheme="minorHAnsi"/>
          <w:sz w:val="24"/>
          <w:szCs w:val="24"/>
        </w:rPr>
        <w:t xml:space="preserve"> </w:t>
      </w:r>
      <w:r>
        <w:rPr>
          <w:rFonts w:cstheme="minorHAnsi"/>
          <w:sz w:val="24"/>
          <w:szCs w:val="24"/>
        </w:rPr>
        <w:t>(</w:t>
      </w:r>
      <w:r w:rsidRPr="007E189D">
        <w:rPr>
          <w:rFonts w:cstheme="minorHAnsi"/>
          <w:sz w:val="24"/>
          <w:szCs w:val="24"/>
        </w:rPr>
        <w:t>LiDAR</w:t>
      </w:r>
      <w:r>
        <w:rPr>
          <w:rFonts w:cstheme="minorHAnsi"/>
          <w:sz w:val="24"/>
          <w:szCs w:val="24"/>
        </w:rPr>
        <w:t>) offer promising advances in higher-resolution vegetation mapping</w:t>
      </w:r>
      <w:r w:rsidRPr="007E189D">
        <w:rPr>
          <w:rFonts w:cstheme="minorHAnsi"/>
          <w:sz w:val="24"/>
          <w:szCs w:val="24"/>
        </w:rPr>
        <w:t xml:space="preserve"> </w:t>
      </w:r>
      <w:r>
        <w:rPr>
          <w:rFonts w:cstheme="minorHAnsi"/>
          <w:sz w:val="24"/>
          <w:szCs w:val="24"/>
        </w:rPr>
        <w:t xml:space="preserve">because LiDAR methods </w:t>
      </w:r>
      <w:r w:rsidRPr="007E189D">
        <w:rPr>
          <w:rFonts w:cstheme="minorHAnsi"/>
          <w:sz w:val="24"/>
          <w:szCs w:val="24"/>
        </w:rPr>
        <w:t>can p</w:t>
      </w:r>
      <w:r>
        <w:rPr>
          <w:rFonts w:cstheme="minorHAnsi"/>
          <w:sz w:val="24"/>
          <w:szCs w:val="24"/>
        </w:rPr>
        <w:t>enetrate canopy layers and do not</w:t>
      </w:r>
      <w:r w:rsidRPr="007E189D">
        <w:rPr>
          <w:rFonts w:cstheme="minorHAnsi"/>
          <w:sz w:val="24"/>
          <w:szCs w:val="24"/>
        </w:rPr>
        <w:t xml:space="preserve"> </w:t>
      </w:r>
      <w:r>
        <w:rPr>
          <w:rFonts w:cstheme="minorHAnsi"/>
          <w:sz w:val="24"/>
          <w:szCs w:val="24"/>
        </w:rPr>
        <w:t>have oversaturation errors as with other satellite imagery associated with</w:t>
      </w:r>
      <w:r w:rsidRPr="007E189D">
        <w:rPr>
          <w:rFonts w:cstheme="minorHAnsi"/>
          <w:sz w:val="24"/>
          <w:szCs w:val="24"/>
        </w:rPr>
        <w:t xml:space="preserve"> higher above-ground biomass</w:t>
      </w:r>
      <w:r>
        <w:rPr>
          <w:rFonts w:cstheme="minorHAnsi"/>
          <w:sz w:val="24"/>
          <w:szCs w:val="24"/>
        </w:rPr>
        <w:t xml:space="preserve"> </w:t>
      </w:r>
      <w:r w:rsidRPr="007E189D">
        <w:rPr>
          <w:rFonts w:cstheme="minorHAnsi"/>
          <w:sz w:val="24"/>
          <w:szCs w:val="24"/>
        </w:rPr>
        <w:t>(</w:t>
      </w:r>
      <w:r>
        <w:rPr>
          <w:rFonts w:cstheme="minorHAnsi"/>
          <w:sz w:val="24"/>
          <w:szCs w:val="24"/>
        </w:rPr>
        <w:t xml:space="preserve">Boudreau et al. 2008, </w:t>
      </w:r>
      <w:r w:rsidRPr="007E189D">
        <w:rPr>
          <w:rFonts w:cstheme="minorHAnsi"/>
          <w:sz w:val="24"/>
          <w:szCs w:val="24"/>
        </w:rPr>
        <w:t xml:space="preserve">Hu et al. 2016). </w:t>
      </w:r>
      <w:r>
        <w:rPr>
          <w:rFonts w:cstheme="minorHAnsi"/>
          <w:sz w:val="24"/>
          <w:szCs w:val="24"/>
        </w:rPr>
        <w:t>All remote sensing techniques rely on field-based estimates of surface and canopy</w:t>
      </w:r>
      <w:r w:rsidRPr="007E189D">
        <w:rPr>
          <w:rFonts w:cstheme="minorHAnsi"/>
          <w:sz w:val="24"/>
          <w:szCs w:val="24"/>
        </w:rPr>
        <w:t xml:space="preserve"> fuels </w:t>
      </w:r>
      <w:r>
        <w:rPr>
          <w:rFonts w:cstheme="minorHAnsi"/>
          <w:sz w:val="24"/>
          <w:szCs w:val="24"/>
        </w:rPr>
        <w:t>and assessments of uncertainty in relationships and classifications</w:t>
      </w:r>
      <w:r w:rsidRPr="007E189D">
        <w:rPr>
          <w:rFonts w:cstheme="minorHAnsi"/>
          <w:sz w:val="24"/>
          <w:szCs w:val="24"/>
        </w:rPr>
        <w:t xml:space="preserve">. </w:t>
      </w:r>
    </w:p>
    <w:p w14:paraId="533071E8" w14:textId="08EAFDC1" w:rsidR="006153E5" w:rsidRDefault="006153E5" w:rsidP="006153E5">
      <w:pPr>
        <w:ind w:firstLine="720"/>
        <w:rPr>
          <w:rFonts w:cstheme="minorHAnsi"/>
          <w:sz w:val="24"/>
          <w:szCs w:val="24"/>
        </w:rPr>
      </w:pPr>
      <w:r w:rsidRPr="007E189D">
        <w:rPr>
          <w:rFonts w:cstheme="minorHAnsi"/>
          <w:sz w:val="24"/>
          <w:szCs w:val="24"/>
        </w:rPr>
        <w:t>Underlying fuel classifications</w:t>
      </w:r>
      <w:ins w:id="28" w:author="Maureen C. Kennedy" w:date="2018-08-02T17:02:00Z">
        <w:r w:rsidR="004D4249">
          <w:rPr>
            <w:rFonts w:cstheme="minorHAnsi"/>
            <w:sz w:val="24"/>
            <w:szCs w:val="24"/>
          </w:rPr>
          <w:t xml:space="preserve"> </w:t>
        </w:r>
      </w:ins>
      <w:del w:id="29" w:author="Maureen C. Kennedy" w:date="2018-08-02T17:02:00Z">
        <w:r w:rsidRPr="007E189D" w:rsidDel="004D4249">
          <w:rPr>
            <w:rFonts w:cstheme="minorHAnsi"/>
            <w:sz w:val="24"/>
            <w:szCs w:val="24"/>
          </w:rPr>
          <w:delText xml:space="preserve">, however, </w:delText>
        </w:r>
      </w:del>
      <w:r w:rsidRPr="007E189D">
        <w:rPr>
          <w:rFonts w:cstheme="minorHAnsi"/>
          <w:sz w:val="24"/>
          <w:szCs w:val="24"/>
        </w:rPr>
        <w:t xml:space="preserve">is uncertainty in </w:t>
      </w:r>
      <w:del w:id="30" w:author="Maureen C. Kennedy" w:date="2018-08-02T17:02:00Z">
        <w:r w:rsidRPr="007E189D" w:rsidDel="004D4249">
          <w:rPr>
            <w:rFonts w:cstheme="minorHAnsi"/>
            <w:sz w:val="24"/>
            <w:szCs w:val="24"/>
          </w:rPr>
          <w:delText xml:space="preserve">fuel </w:delText>
        </w:r>
      </w:del>
      <w:ins w:id="31" w:author="Maureen C. Kennedy" w:date="2018-08-02T17:02:00Z">
        <w:r w:rsidR="004D4249">
          <w:rPr>
            <w:rFonts w:cstheme="minorHAnsi"/>
            <w:sz w:val="24"/>
            <w:szCs w:val="24"/>
          </w:rPr>
          <w:t>loading</w:t>
        </w:r>
        <w:r w:rsidR="004D4249" w:rsidRPr="007E189D">
          <w:rPr>
            <w:rFonts w:cstheme="minorHAnsi"/>
            <w:sz w:val="24"/>
            <w:szCs w:val="24"/>
          </w:rPr>
          <w:t xml:space="preserve"> </w:t>
        </w:r>
      </w:ins>
      <w:r w:rsidRPr="007E189D">
        <w:rPr>
          <w:rFonts w:cstheme="minorHAnsi"/>
          <w:sz w:val="24"/>
          <w:szCs w:val="24"/>
        </w:rPr>
        <w:t xml:space="preserve">estimates that </w:t>
      </w:r>
      <w:proofErr w:type="gramStart"/>
      <w:r w:rsidRPr="007E189D">
        <w:rPr>
          <w:rFonts w:cstheme="minorHAnsi"/>
          <w:sz w:val="24"/>
          <w:szCs w:val="24"/>
        </w:rPr>
        <w:t>is generally not acknowledged</w:t>
      </w:r>
      <w:proofErr w:type="gramEnd"/>
      <w:r w:rsidRPr="007E189D">
        <w:rPr>
          <w:rFonts w:cstheme="minorHAnsi"/>
          <w:sz w:val="24"/>
          <w:szCs w:val="24"/>
        </w:rPr>
        <w:t xml:space="preserve">, much less quantified (other ref? </w:t>
      </w:r>
      <w:commentRangeStart w:id="32"/>
      <w:proofErr w:type="spellStart"/>
      <w:r w:rsidRPr="007E189D">
        <w:rPr>
          <w:rFonts w:cstheme="minorHAnsi"/>
          <w:sz w:val="24"/>
          <w:szCs w:val="24"/>
        </w:rPr>
        <w:t>Congalton</w:t>
      </w:r>
      <w:commentRangeEnd w:id="32"/>
      <w:proofErr w:type="spellEnd"/>
      <w:r w:rsidRPr="007E189D">
        <w:rPr>
          <w:rStyle w:val="CommentReference"/>
          <w:rFonts w:cstheme="minorHAnsi"/>
          <w:sz w:val="24"/>
          <w:szCs w:val="24"/>
        </w:rPr>
        <w:commentReference w:id="32"/>
      </w:r>
      <w:r w:rsidRPr="007E189D">
        <w:rPr>
          <w:rFonts w:cstheme="minorHAnsi"/>
          <w:sz w:val="24"/>
          <w:szCs w:val="24"/>
        </w:rPr>
        <w:t xml:space="preserve"> et al. </w:t>
      </w:r>
      <w:commentRangeStart w:id="33"/>
      <w:r w:rsidRPr="007E189D">
        <w:rPr>
          <w:rFonts w:cstheme="minorHAnsi"/>
          <w:sz w:val="24"/>
          <w:szCs w:val="24"/>
        </w:rPr>
        <w:t>2014</w:t>
      </w:r>
      <w:commentRangeEnd w:id="33"/>
      <w:r w:rsidR="002910C6">
        <w:rPr>
          <w:rStyle w:val="CommentReference"/>
        </w:rPr>
        <w:commentReference w:id="33"/>
      </w:r>
      <w:ins w:id="34" w:author="Maureen C. Kennedy" w:date="2018-08-02T13:38:00Z">
        <w:r w:rsidR="00BF3BBD">
          <w:rPr>
            <w:rFonts w:cstheme="minorHAnsi"/>
            <w:sz w:val="24"/>
            <w:szCs w:val="24"/>
          </w:rPr>
          <w:t xml:space="preserve">; </w:t>
        </w:r>
      </w:ins>
      <w:proofErr w:type="spellStart"/>
      <w:ins w:id="35" w:author="Maureen C. Kennedy" w:date="2018-08-02T13:39:00Z">
        <w:r w:rsidR="00BF3BBD">
          <w:rPr>
            <w:rFonts w:cstheme="minorHAnsi"/>
            <w:sz w:val="24"/>
            <w:szCs w:val="24"/>
          </w:rPr>
          <w:t>Urbanski</w:t>
        </w:r>
        <w:proofErr w:type="spellEnd"/>
        <w:r w:rsidR="00BF3BBD">
          <w:rPr>
            <w:rFonts w:cstheme="minorHAnsi"/>
            <w:sz w:val="24"/>
            <w:szCs w:val="24"/>
          </w:rPr>
          <w:t xml:space="preserve"> et al. 2011</w:t>
        </w:r>
      </w:ins>
      <w:r w:rsidRPr="007E189D">
        <w:rPr>
          <w:rFonts w:cstheme="minorHAnsi"/>
          <w:sz w:val="24"/>
          <w:szCs w:val="24"/>
        </w:rPr>
        <w:t xml:space="preserve">). </w:t>
      </w:r>
      <w:ins w:id="36" w:author="Maureen C. Kennedy" w:date="2018-06-26T14:23:00Z">
        <w:r w:rsidR="00F378F9">
          <w:rPr>
            <w:rFonts w:cstheme="minorHAnsi"/>
            <w:sz w:val="24"/>
            <w:szCs w:val="24"/>
          </w:rPr>
          <w:t xml:space="preserve">If we consider each mapped pixel as a point estimate of fuel loading for each type, whether empirically or model-derived, as with any point estimate there is some kind of error associated </w:t>
        </w:r>
        <w:r w:rsidR="00F378F9">
          <w:rPr>
            <w:rFonts w:cstheme="minorHAnsi"/>
            <w:sz w:val="24"/>
            <w:szCs w:val="24"/>
          </w:rPr>
          <w:lastRenderedPageBreak/>
          <w:t xml:space="preserve">with </w:t>
        </w:r>
      </w:ins>
      <w:ins w:id="37" w:author="Maureen C. Kennedy" w:date="2018-08-02T13:39:00Z">
        <w:r w:rsidR="00BF3BBD">
          <w:rPr>
            <w:rFonts w:cstheme="minorHAnsi"/>
            <w:sz w:val="24"/>
            <w:szCs w:val="24"/>
          </w:rPr>
          <w:t>it</w:t>
        </w:r>
      </w:ins>
      <w:ins w:id="38" w:author="Maureen C. Kennedy" w:date="2018-08-02T13:41:00Z">
        <w:r w:rsidR="00BF3BBD">
          <w:rPr>
            <w:rFonts w:cstheme="minorHAnsi"/>
            <w:sz w:val="24"/>
            <w:szCs w:val="24"/>
          </w:rPr>
          <w:t xml:space="preserve"> (e.g., the standard error of the mean)</w:t>
        </w:r>
      </w:ins>
      <w:ins w:id="39" w:author="Maureen C. Kennedy" w:date="2018-06-26T14:23:00Z">
        <w:r w:rsidR="00F378F9">
          <w:rPr>
            <w:rFonts w:cstheme="minorHAnsi"/>
            <w:sz w:val="24"/>
            <w:szCs w:val="24"/>
          </w:rPr>
          <w:t xml:space="preserve">. The question is not whether the point estimate is equal to the population value (it probably </w:t>
        </w:r>
        <w:proofErr w:type="gramStart"/>
        <w:r w:rsidR="00F378F9">
          <w:rPr>
            <w:rFonts w:cstheme="minorHAnsi"/>
            <w:sz w:val="24"/>
            <w:szCs w:val="24"/>
          </w:rPr>
          <w:t>isn’t</w:t>
        </w:r>
        <w:proofErr w:type="gramEnd"/>
        <w:r w:rsidR="00F378F9">
          <w:rPr>
            <w:rFonts w:cstheme="minorHAnsi"/>
            <w:sz w:val="24"/>
            <w:szCs w:val="24"/>
          </w:rPr>
          <w:t xml:space="preserve">), rather how close to the population value do we expect the point estimate to be? </w:t>
        </w:r>
      </w:ins>
      <w:del w:id="40" w:author="Maureen C. Kennedy" w:date="2018-06-26T14:24:00Z">
        <w:r w:rsidRPr="007E189D" w:rsidDel="00F378F9">
          <w:rPr>
            <w:rFonts w:cstheme="minorHAnsi"/>
            <w:sz w:val="24"/>
            <w:szCs w:val="24"/>
          </w:rPr>
          <w:delText>For example</w:delText>
        </w:r>
      </w:del>
      <w:ins w:id="41" w:author="Maureen C. Kennedy" w:date="2018-06-26T14:24:00Z">
        <w:r w:rsidR="00F378F9">
          <w:rPr>
            <w:rFonts w:cstheme="minorHAnsi"/>
            <w:sz w:val="24"/>
            <w:szCs w:val="24"/>
          </w:rPr>
          <w:t xml:space="preserve">In </w:t>
        </w:r>
        <w:proofErr w:type="gramStart"/>
        <w:r w:rsidR="00F378F9">
          <w:rPr>
            <w:rFonts w:cstheme="minorHAnsi"/>
            <w:sz w:val="24"/>
            <w:szCs w:val="24"/>
          </w:rPr>
          <w:t>general</w:t>
        </w:r>
      </w:ins>
      <w:proofErr w:type="gramEnd"/>
      <w:del w:id="42" w:author="Maureen C. Kennedy" w:date="2018-06-26T14:24:00Z">
        <w:r w:rsidRPr="007E189D" w:rsidDel="00F378F9">
          <w:rPr>
            <w:rFonts w:cstheme="minorHAnsi"/>
            <w:sz w:val="24"/>
            <w:szCs w:val="24"/>
          </w:rPr>
          <w:delText>,</w:delText>
        </w:r>
      </w:del>
      <w:r w:rsidRPr="007E189D">
        <w:rPr>
          <w:rFonts w:cstheme="minorHAnsi"/>
          <w:sz w:val="24"/>
          <w:szCs w:val="24"/>
        </w:rPr>
        <w:t xml:space="preserve"> it is not particularly informative to validate individual pixels in a continental-scale fuel map using plot-level data that may not represent the full pixel</w:t>
      </w:r>
      <w:ins w:id="43" w:author="Maureen C. Kennedy" w:date="2018-06-26T14:24:00Z">
        <w:r w:rsidR="00F378F9">
          <w:rPr>
            <w:rFonts w:cstheme="minorHAnsi"/>
            <w:sz w:val="24"/>
            <w:szCs w:val="24"/>
          </w:rPr>
          <w:t>, and are themselves subject to sampling variability</w:t>
        </w:r>
      </w:ins>
      <w:r w:rsidRPr="007E189D">
        <w:rPr>
          <w:rFonts w:cstheme="minorHAnsi"/>
          <w:sz w:val="24"/>
          <w:szCs w:val="24"/>
        </w:rPr>
        <w:t xml:space="preserve"> – such a validation will inevitably fail (Keane et al. 2013).</w:t>
      </w:r>
      <w:ins w:id="44" w:author="Maureen C. Kennedy" w:date="2018-06-26T14:17:00Z">
        <w:r w:rsidR="00CC51E0">
          <w:rPr>
            <w:rFonts w:cstheme="minorHAnsi"/>
            <w:sz w:val="24"/>
            <w:szCs w:val="24"/>
          </w:rPr>
          <w:t xml:space="preserve"> </w:t>
        </w:r>
      </w:ins>
      <w:commentRangeStart w:id="45"/>
      <w:del w:id="46" w:author="Maureen C. Kennedy" w:date="2018-06-26T14:18:00Z">
        <w:r w:rsidRPr="007E189D" w:rsidDel="00CC51E0">
          <w:rPr>
            <w:rFonts w:cstheme="minorHAnsi"/>
            <w:sz w:val="24"/>
            <w:szCs w:val="24"/>
          </w:rPr>
          <w:delText xml:space="preserve"> </w:delText>
        </w:r>
      </w:del>
      <w:r w:rsidRPr="007E189D">
        <w:rPr>
          <w:rFonts w:cstheme="minorHAnsi"/>
          <w:sz w:val="24"/>
          <w:szCs w:val="24"/>
        </w:rPr>
        <w:t xml:space="preserve">Nor is it defensible to represent all instances of a fuel type by the same set of fuel loadings, as these vary at multiple spatial scales and are </w:t>
      </w:r>
      <w:commentRangeStart w:id="47"/>
      <w:r w:rsidRPr="007E189D">
        <w:rPr>
          <w:rFonts w:cstheme="minorHAnsi"/>
          <w:sz w:val="24"/>
          <w:szCs w:val="24"/>
        </w:rPr>
        <w:t>generally independent of each other</w:t>
      </w:r>
      <w:commentRangeEnd w:id="47"/>
      <w:r>
        <w:rPr>
          <w:rStyle w:val="CommentReference"/>
        </w:rPr>
        <w:commentReference w:id="47"/>
      </w:r>
      <w:commentRangeEnd w:id="45"/>
      <w:r w:rsidR="00F378F9">
        <w:rPr>
          <w:rStyle w:val="CommentReference"/>
        </w:rPr>
        <w:commentReference w:id="45"/>
      </w:r>
      <w:r w:rsidRPr="007E189D">
        <w:rPr>
          <w:rFonts w:cstheme="minorHAnsi"/>
          <w:sz w:val="24"/>
          <w:szCs w:val="24"/>
        </w:rPr>
        <w:t>.</w:t>
      </w:r>
    </w:p>
    <w:p w14:paraId="2A79EAB1" w14:textId="38AB5245" w:rsidR="0035130F" w:rsidRDefault="005C41A8" w:rsidP="0035130F">
      <w:pPr>
        <w:ind w:firstLine="720"/>
        <w:rPr>
          <w:ins w:id="48" w:author="Maureen C. Kennedy" w:date="2018-08-02T15:14:00Z"/>
          <w:rFonts w:cstheme="minorHAnsi"/>
          <w:sz w:val="24"/>
          <w:szCs w:val="24"/>
        </w:rPr>
      </w:pPr>
      <w:ins w:id="49" w:author="Maureen C. Kennedy" w:date="2018-08-02T13:56:00Z">
        <w:r>
          <w:rPr>
            <w:rFonts w:cstheme="minorHAnsi"/>
            <w:sz w:val="24"/>
            <w:szCs w:val="24"/>
          </w:rPr>
          <w:t>F</w:t>
        </w:r>
      </w:ins>
      <w:ins w:id="50" w:author="Maureen C. Kennedy" w:date="2018-06-26T14:25:00Z">
        <w:r w:rsidR="00F378F9">
          <w:rPr>
            <w:rFonts w:cstheme="minorHAnsi"/>
            <w:sz w:val="24"/>
            <w:szCs w:val="24"/>
          </w:rPr>
          <w:t xml:space="preserve">uels maps </w:t>
        </w:r>
        <w:proofErr w:type="gramStart"/>
        <w:r w:rsidR="00F378F9">
          <w:rPr>
            <w:rFonts w:cstheme="minorHAnsi"/>
            <w:sz w:val="24"/>
            <w:szCs w:val="24"/>
          </w:rPr>
          <w:t>are used</w:t>
        </w:r>
        <w:proofErr w:type="gramEnd"/>
        <w:r w:rsidR="00F378F9">
          <w:rPr>
            <w:rFonts w:cstheme="minorHAnsi"/>
            <w:sz w:val="24"/>
            <w:szCs w:val="24"/>
          </w:rPr>
          <w:t xml:space="preserve"> as data inputs to numerous modelling applications, including …. </w:t>
        </w:r>
      </w:ins>
      <w:ins w:id="51" w:author="Maureen C. Kennedy" w:date="2018-06-26T14:48:00Z">
        <w:r w:rsidR="00077F77">
          <w:rPr>
            <w:rFonts w:cstheme="minorHAnsi"/>
            <w:sz w:val="24"/>
            <w:szCs w:val="24"/>
          </w:rPr>
          <w:t>(</w:t>
        </w:r>
        <w:proofErr w:type="gramStart"/>
        <w:r w:rsidR="00077F77" w:rsidRPr="007E189D">
          <w:rPr>
            <w:rFonts w:cstheme="minorHAnsi"/>
            <w:sz w:val="24"/>
            <w:szCs w:val="24"/>
          </w:rPr>
          <w:t>predicted</w:t>
        </w:r>
        <w:proofErr w:type="gramEnd"/>
        <w:r w:rsidR="00077F77" w:rsidRPr="007E189D">
          <w:rPr>
            <w:rFonts w:cstheme="minorHAnsi"/>
            <w:sz w:val="24"/>
            <w:szCs w:val="24"/>
          </w:rPr>
          <w:t xml:space="preserve"> wildland fire emissions which are generally highly dependent on available fuel and consumption (Larkin et al. 2014)</w:t>
        </w:r>
        <w:r w:rsidR="00077F77">
          <w:rPr>
            <w:rFonts w:cstheme="minorHAnsi"/>
            <w:sz w:val="24"/>
            <w:szCs w:val="24"/>
          </w:rPr>
          <w:t xml:space="preserve"> </w:t>
        </w:r>
      </w:ins>
      <w:ins w:id="52" w:author="Maureen C. Kennedy" w:date="2018-06-26T14:25:00Z">
        <w:r w:rsidR="00F378F9">
          <w:rPr>
            <w:rFonts w:cstheme="minorHAnsi"/>
            <w:sz w:val="24"/>
            <w:szCs w:val="24"/>
          </w:rPr>
          <w:t>(with refs)</w:t>
        </w:r>
      </w:ins>
      <w:ins w:id="53" w:author="Maureen C. Kennedy" w:date="2018-06-26T14:48:00Z">
        <w:r w:rsidR="00077F77">
          <w:rPr>
            <w:rFonts w:cstheme="minorHAnsi"/>
            <w:sz w:val="24"/>
            <w:szCs w:val="24"/>
          </w:rPr>
          <w:t>)</w:t>
        </w:r>
      </w:ins>
      <w:ins w:id="54" w:author="Maureen C. Kennedy" w:date="2018-08-02T13:56:00Z">
        <w:r>
          <w:rPr>
            <w:rFonts w:cstheme="minorHAnsi"/>
            <w:sz w:val="24"/>
            <w:szCs w:val="24"/>
          </w:rPr>
          <w:t xml:space="preserve">. </w:t>
        </w:r>
      </w:ins>
      <w:ins w:id="55" w:author="Maureen C. Kennedy" w:date="2018-08-02T15:14:00Z">
        <w:r w:rsidR="0035130F" w:rsidRPr="007E189D">
          <w:rPr>
            <w:rFonts w:cstheme="minorHAnsi"/>
            <w:sz w:val="24"/>
            <w:szCs w:val="24"/>
          </w:rPr>
          <w:t xml:space="preserve">For many modeling </w:t>
        </w:r>
        <w:r w:rsidR="0035130F">
          <w:rPr>
            <w:rFonts w:cstheme="minorHAnsi"/>
            <w:sz w:val="24"/>
            <w:szCs w:val="24"/>
          </w:rPr>
          <w:t>studies of wildland fire and vegetation</w:t>
        </w:r>
      </w:ins>
      <w:ins w:id="56" w:author="Maureen C. Kennedy" w:date="2018-08-02T15:15:00Z">
        <w:r w:rsidR="0035130F">
          <w:rPr>
            <w:rFonts w:cstheme="minorHAnsi"/>
            <w:sz w:val="24"/>
            <w:szCs w:val="24"/>
          </w:rPr>
          <w:t xml:space="preserve"> in general</w:t>
        </w:r>
      </w:ins>
      <w:ins w:id="57" w:author="Maureen C. Kennedy" w:date="2018-08-02T15:14:00Z">
        <w:r w:rsidR="0035130F">
          <w:rPr>
            <w:rFonts w:cstheme="minorHAnsi"/>
            <w:sz w:val="24"/>
            <w:szCs w:val="24"/>
          </w:rPr>
          <w:t>,</w:t>
        </w:r>
        <w:r w:rsidR="0035130F" w:rsidRPr="007E189D">
          <w:rPr>
            <w:rFonts w:cstheme="minorHAnsi"/>
            <w:sz w:val="24"/>
            <w:szCs w:val="24"/>
          </w:rPr>
          <w:t xml:space="preserve"> the importance of incorporating </w:t>
        </w:r>
        <w:r w:rsidR="0035130F">
          <w:rPr>
            <w:rFonts w:cstheme="minorHAnsi"/>
            <w:sz w:val="24"/>
            <w:szCs w:val="24"/>
          </w:rPr>
          <w:t>uncertainty</w:t>
        </w:r>
        <w:r w:rsidR="0035130F" w:rsidRPr="007E189D">
          <w:rPr>
            <w:rFonts w:cstheme="minorHAnsi"/>
            <w:sz w:val="24"/>
            <w:szCs w:val="24"/>
          </w:rPr>
          <w:t xml:space="preserve"> is the foundation of simulations. For example, coarse-scale dynamic vegetation models draw inputs from probability distributions in order to model stochastic processes of fire and climate (</w:t>
        </w:r>
        <w:proofErr w:type="spellStart"/>
        <w:r w:rsidR="0035130F" w:rsidRPr="007E189D">
          <w:rPr>
            <w:rFonts w:cstheme="minorHAnsi"/>
            <w:sz w:val="24"/>
            <w:szCs w:val="24"/>
          </w:rPr>
          <w:t>Quillet</w:t>
        </w:r>
        <w:proofErr w:type="spellEnd"/>
        <w:r w:rsidR="0035130F" w:rsidRPr="007E189D">
          <w:rPr>
            <w:rFonts w:cstheme="minorHAnsi"/>
            <w:sz w:val="24"/>
            <w:szCs w:val="24"/>
          </w:rPr>
          <w:t xml:space="preserve"> et al. 2010, Shankar et al. 2018).</w:t>
        </w:r>
        <w:r w:rsidR="0035130F">
          <w:rPr>
            <w:rFonts w:cstheme="minorHAnsi"/>
            <w:sz w:val="24"/>
            <w:szCs w:val="24"/>
          </w:rPr>
          <w:t xml:space="preserve"> A bootstrap sample of the tree list input into the Forest Vegetation Simulator (FVS) may be used to understand the effect of sampling variability on FVS projections </w:t>
        </w:r>
        <w:r w:rsidR="0035130F">
          <w:rPr>
            <w:rFonts w:cstheme="minorHAnsi"/>
            <w:sz w:val="24"/>
            <w:szCs w:val="24"/>
          </w:rPr>
          <w:fldChar w:fldCharType="begin" w:fldLock="1"/>
        </w:r>
        <w:r w:rsidR="0035130F">
          <w:rPr>
            <w:rFonts w:cstheme="minorHAnsi"/>
            <w:sz w:val="24"/>
            <w:szCs w:val="24"/>
          </w:rPr>
          <w:instrText>ADDIN CSL_CITATION { "citationItems" : [ { "id" : "ITEM-1", "itemData" : { "abstract" : "Abstract\u2014The Forest Vegetation Simulator (FVS) lets users project changes in forest stands associated with different initial conditions and silvicultural treatments. Our objective is to develop tools that help model users estimate the precision of FVS projections. A technique called bootstrap resampling (bootstrapping) allows us to approximate the sampling distribution of any variable simulated by FVS. To use the technique, the original FVS tree list is sampled repeatedly, with replacement, to build hundreds of bootstrapped tree lists. These bootstrapped tree lists are then used to make several hundred FVS projections. Each projection is thus based on a resample of the original tree list. The resulting empirical distribution provides information on the sampling uncertainty associated with the original tree list, which is important for making statistical inferences about FVS model outcome. This paper introduces a new bootstrapping program (FVSBoot) and describes its purpose and potential value.", "author" : [ { "dropping-particle" : "", "family" : "Gregg", "given" : "T F", "non-dropping-particle" : "", "parse-names" : false, "suffix" : "" }, { "dropping-particle" : "", "family" : "Hummel", "given" : "S", "non-dropping-particle" : "", "parse-names" : false, "suffix" : "" } ], "id" : "ITEM-1", "issued" : { "date-parts" : [ [ "2002" ] ] }, "number-of-pages" : "164-167", "title" : "Assessing Sampling Uncertainty in FVS Projections Using a Bootstrap Resampling Method", "type" : "report" }, "uris" : [ "http://www.mendeley.com/documents/?uuid=9db7d122-430e-4e39-8421-01d190502208" ] } ], "mendeley" : { "formattedCitation" : "(Gregg and Hummel 2002)", "plainTextFormattedCitation" : "(Gregg and Hummel 2002)" }, "properties" : { "noteIndex" : 0 }, "schema" : "https://github.com/citation-style-language/schema/raw/master/csl-citation.json" }</w:instrText>
        </w:r>
        <w:r w:rsidR="0035130F">
          <w:rPr>
            <w:rFonts w:cstheme="minorHAnsi"/>
            <w:sz w:val="24"/>
            <w:szCs w:val="24"/>
          </w:rPr>
          <w:fldChar w:fldCharType="separate"/>
        </w:r>
        <w:r w:rsidR="0035130F" w:rsidRPr="00077F77">
          <w:rPr>
            <w:rFonts w:cstheme="minorHAnsi"/>
            <w:noProof/>
            <w:sz w:val="24"/>
            <w:szCs w:val="24"/>
          </w:rPr>
          <w:t>(Gregg and Hummel 2002)</w:t>
        </w:r>
        <w:r w:rsidR="0035130F">
          <w:rPr>
            <w:rFonts w:cstheme="minorHAnsi"/>
            <w:sz w:val="24"/>
            <w:szCs w:val="24"/>
          </w:rPr>
          <w:fldChar w:fldCharType="end"/>
        </w:r>
        <w:r w:rsidR="0035130F">
          <w:rPr>
            <w:rFonts w:cstheme="minorHAnsi"/>
            <w:sz w:val="24"/>
            <w:szCs w:val="24"/>
          </w:rPr>
          <w:t>.</w:t>
        </w:r>
      </w:ins>
    </w:p>
    <w:p w14:paraId="62CDEB0F" w14:textId="1E16AF3A" w:rsidR="005C41A8" w:rsidRDefault="005C41A8" w:rsidP="006153E5">
      <w:pPr>
        <w:ind w:firstLine="720"/>
        <w:rPr>
          <w:ins w:id="58" w:author="Maureen C. Kennedy" w:date="2018-08-02T14:02:00Z"/>
          <w:rFonts w:cstheme="minorHAnsi"/>
          <w:sz w:val="24"/>
          <w:szCs w:val="24"/>
        </w:rPr>
      </w:pPr>
      <w:ins w:id="59" w:author="Maureen C. Kennedy" w:date="2018-08-02T13:56:00Z">
        <w:r>
          <w:rPr>
            <w:rFonts w:cstheme="minorHAnsi"/>
            <w:sz w:val="24"/>
            <w:szCs w:val="24"/>
          </w:rPr>
          <w:t xml:space="preserve">For any modeling exercise there are multiple sources that contribute to the total </w:t>
        </w:r>
      </w:ins>
      <w:ins w:id="60" w:author="Maureen C. Kennedy" w:date="2018-08-02T13:57:00Z">
        <w:r>
          <w:rPr>
            <w:rFonts w:cstheme="minorHAnsi"/>
            <w:sz w:val="24"/>
            <w:szCs w:val="24"/>
          </w:rPr>
          <w:t>uncertainty</w:t>
        </w:r>
      </w:ins>
      <w:ins w:id="61" w:author="Maureen C. Kennedy" w:date="2018-08-02T13:56:00Z">
        <w:r>
          <w:rPr>
            <w:rFonts w:cstheme="minorHAnsi"/>
            <w:sz w:val="24"/>
            <w:szCs w:val="24"/>
          </w:rPr>
          <w:t xml:space="preserve"> </w:t>
        </w:r>
      </w:ins>
      <w:ins w:id="62" w:author="Maureen C. Kennedy" w:date="2018-08-02T13:57:00Z">
        <w:r>
          <w:rPr>
            <w:rFonts w:cstheme="minorHAnsi"/>
            <w:sz w:val="24"/>
            <w:szCs w:val="24"/>
          </w:rPr>
          <w:t>in model predictions, which can be classified broadly as model structure uncertainty, parameter estimation uncertainty, data input uncertainty, and natural variability/stochasticity (</w:t>
        </w:r>
      </w:ins>
      <w:ins w:id="63" w:author="Maureen C. Kennedy" w:date="2018-08-02T14:01:00Z">
        <w:r w:rsidRPr="005C41A8">
          <w:rPr>
            <w:rFonts w:cstheme="minorHAnsi"/>
            <w:sz w:val="24"/>
            <w:szCs w:val="24"/>
          </w:rPr>
          <w:t>O’Neill and Gardner, 1979; Beck, 1987; Turley and Ford, 2009</w:t>
        </w:r>
      </w:ins>
      <w:ins w:id="64" w:author="Maureen C. Kennedy" w:date="2018-08-02T13:57:00Z">
        <w:r>
          <w:rPr>
            <w:rFonts w:cstheme="minorHAnsi"/>
            <w:sz w:val="24"/>
            <w:szCs w:val="24"/>
          </w:rPr>
          <w:t xml:space="preserve">). It may be that the data input term can be a </w:t>
        </w:r>
      </w:ins>
      <w:ins w:id="65" w:author="Maureen C. Kennedy" w:date="2018-08-02T13:58:00Z">
        <w:r>
          <w:rPr>
            <w:rFonts w:cstheme="minorHAnsi"/>
            <w:sz w:val="24"/>
            <w:szCs w:val="24"/>
          </w:rPr>
          <w:t>substantial</w:t>
        </w:r>
      </w:ins>
      <w:ins w:id="66" w:author="Maureen C. Kennedy" w:date="2018-08-02T13:57:00Z">
        <w:r>
          <w:rPr>
            <w:rFonts w:cstheme="minorHAnsi"/>
            <w:sz w:val="24"/>
            <w:szCs w:val="24"/>
          </w:rPr>
          <w:t xml:space="preserve"> </w:t>
        </w:r>
      </w:ins>
      <w:ins w:id="67" w:author="Maureen C. Kennedy" w:date="2018-08-02T13:58:00Z">
        <w:r>
          <w:rPr>
            <w:rFonts w:cstheme="minorHAnsi"/>
            <w:sz w:val="24"/>
            <w:szCs w:val="24"/>
          </w:rPr>
          <w:t>contributor to overall uncertainty (Hannah 1988)</w:t>
        </w:r>
      </w:ins>
      <w:ins w:id="68" w:author="Maureen C. Kennedy" w:date="2018-06-26T14:25:00Z">
        <w:r w:rsidR="00F378F9">
          <w:rPr>
            <w:rFonts w:cstheme="minorHAnsi"/>
            <w:sz w:val="24"/>
            <w:szCs w:val="24"/>
          </w:rPr>
          <w:t>,</w:t>
        </w:r>
      </w:ins>
      <w:ins w:id="69" w:author="Maureen C. Kennedy" w:date="2018-08-02T14:01:00Z">
        <w:r>
          <w:rPr>
            <w:rFonts w:cstheme="minorHAnsi"/>
            <w:sz w:val="24"/>
            <w:szCs w:val="24"/>
          </w:rPr>
          <w:t xml:space="preserve"> and for model applications that require fuel loadings as input</w:t>
        </w:r>
      </w:ins>
      <w:ins w:id="70" w:author="Maureen C. Kennedy" w:date="2018-06-26T14:25:00Z">
        <w:r w:rsidR="00F378F9">
          <w:rPr>
            <w:rFonts w:cstheme="minorHAnsi"/>
            <w:sz w:val="24"/>
            <w:szCs w:val="24"/>
          </w:rPr>
          <w:t xml:space="preserve"> it is important to understand how uncertainty in fuel loading </w:t>
        </w:r>
      </w:ins>
      <w:ins w:id="71" w:author="Maureen C. Kennedy" w:date="2018-06-26T14:26:00Z">
        <w:r w:rsidR="00F378F9">
          <w:rPr>
            <w:rFonts w:cstheme="minorHAnsi"/>
            <w:sz w:val="24"/>
            <w:szCs w:val="24"/>
          </w:rPr>
          <w:t>values propagate to uncertainty in model predictions. Characterizing a pixel as a single point estimate that is input to a modeling application</w:t>
        </w:r>
      </w:ins>
      <w:ins w:id="72" w:author="Maureen C. Kennedy" w:date="2018-06-26T14:45:00Z">
        <w:r w:rsidR="00077F77">
          <w:rPr>
            <w:rFonts w:cstheme="minorHAnsi"/>
            <w:sz w:val="24"/>
            <w:szCs w:val="24"/>
          </w:rPr>
          <w:t xml:space="preserve"> masks that underlying uncertainty,</w:t>
        </w:r>
      </w:ins>
      <w:ins w:id="73" w:author="Maureen C. Kennedy" w:date="2018-06-26T14:26:00Z">
        <w:r w:rsidR="00077F77">
          <w:rPr>
            <w:rFonts w:cstheme="minorHAnsi"/>
            <w:sz w:val="24"/>
            <w:szCs w:val="24"/>
          </w:rPr>
          <w:t xml:space="preserve"> resulting in</w:t>
        </w:r>
        <w:r w:rsidR="00F378F9">
          <w:rPr>
            <w:rFonts w:cstheme="minorHAnsi"/>
            <w:sz w:val="24"/>
            <w:szCs w:val="24"/>
          </w:rPr>
          <w:t xml:space="preserve"> </w:t>
        </w:r>
        <w:proofErr w:type="spellStart"/>
        <w:r w:rsidR="00F378F9">
          <w:rPr>
            <w:rFonts w:cstheme="minorHAnsi"/>
            <w:sz w:val="24"/>
            <w:szCs w:val="24"/>
          </w:rPr>
          <w:t>pseudoprecision</w:t>
        </w:r>
        <w:proofErr w:type="spellEnd"/>
        <w:r w:rsidR="00F378F9">
          <w:rPr>
            <w:rFonts w:cstheme="minorHAnsi"/>
            <w:sz w:val="24"/>
            <w:szCs w:val="24"/>
          </w:rPr>
          <w:t xml:space="preserve"> </w:t>
        </w:r>
      </w:ins>
      <w:ins w:id="74" w:author="Maureen C. Kennedy" w:date="2018-06-26T14:45:00Z">
        <w:r w:rsidR="00077F77">
          <w:rPr>
            <w:rFonts w:cstheme="minorHAnsi"/>
            <w:sz w:val="24"/>
            <w:szCs w:val="24"/>
          </w:rPr>
          <w:t>in</w:t>
        </w:r>
      </w:ins>
      <w:ins w:id="75" w:author="Maureen C. Kennedy" w:date="2018-06-26T14:26:00Z">
        <w:r w:rsidR="00F378F9">
          <w:rPr>
            <w:rFonts w:cstheme="minorHAnsi"/>
            <w:sz w:val="24"/>
            <w:szCs w:val="24"/>
          </w:rPr>
          <w:t xml:space="preserve"> </w:t>
        </w:r>
      </w:ins>
      <w:ins w:id="76" w:author="Maureen C. Kennedy" w:date="2018-06-26T14:29:00Z">
        <w:r w:rsidR="00F378F9">
          <w:rPr>
            <w:rFonts w:cstheme="minorHAnsi"/>
            <w:sz w:val="24"/>
            <w:szCs w:val="24"/>
          </w:rPr>
          <w:t>model predictions</w:t>
        </w:r>
      </w:ins>
      <w:ins w:id="77" w:author="Maureen C. Kennedy" w:date="2018-06-26T14:41:00Z">
        <w:r w:rsidR="00836E78">
          <w:rPr>
            <w:rFonts w:cstheme="minorHAnsi"/>
            <w:sz w:val="24"/>
            <w:szCs w:val="24"/>
          </w:rPr>
          <w:t xml:space="preserve">. </w:t>
        </w:r>
      </w:ins>
      <w:ins w:id="78" w:author="Maureen C. Kennedy" w:date="2018-08-02T14:02:00Z">
        <w:r>
          <w:rPr>
            <w:rFonts w:cstheme="minorHAnsi"/>
            <w:sz w:val="24"/>
            <w:szCs w:val="24"/>
          </w:rPr>
          <w:t>Rather, we require a credible estimate of the</w:t>
        </w:r>
      </w:ins>
      <w:ins w:id="79" w:author="Maureen C. Kennedy" w:date="2018-08-02T14:03:00Z">
        <w:r>
          <w:rPr>
            <w:rFonts w:cstheme="minorHAnsi"/>
            <w:sz w:val="24"/>
            <w:szCs w:val="24"/>
          </w:rPr>
          <w:t xml:space="preserve"> uncertainty (or variability) in</w:t>
        </w:r>
      </w:ins>
      <w:ins w:id="80" w:author="Maureen C. Kennedy" w:date="2018-08-02T14:02:00Z">
        <w:r>
          <w:rPr>
            <w:rFonts w:cstheme="minorHAnsi"/>
            <w:sz w:val="24"/>
            <w:szCs w:val="24"/>
          </w:rPr>
          <w:t xml:space="preserve"> fuel loading associated with a given pixel or location</w:t>
        </w:r>
      </w:ins>
      <w:ins w:id="81" w:author="Maureen C. Kennedy" w:date="2018-08-02T14:04:00Z">
        <w:r w:rsidR="00F032C3">
          <w:rPr>
            <w:rFonts w:cstheme="minorHAnsi"/>
            <w:sz w:val="24"/>
            <w:szCs w:val="24"/>
          </w:rPr>
          <w:t xml:space="preserve">. </w:t>
        </w:r>
      </w:ins>
      <w:ins w:id="82" w:author="Maureen C. Kennedy" w:date="2018-08-02T14:08:00Z">
        <w:r w:rsidR="00F032C3">
          <w:rPr>
            <w:rFonts w:cstheme="minorHAnsi"/>
            <w:sz w:val="24"/>
            <w:szCs w:val="24"/>
          </w:rPr>
          <w:t>This</w:t>
        </w:r>
        <w:r w:rsidR="00F032C3">
          <w:rPr>
            <w:rFonts w:cstheme="minorHAnsi"/>
            <w:sz w:val="24"/>
            <w:szCs w:val="24"/>
          </w:rPr>
          <w:t xml:space="preserve"> requires knowledge of the</w:t>
        </w:r>
        <w:r w:rsidR="00F032C3" w:rsidRPr="00077F77">
          <w:t xml:space="preserve"> </w:t>
        </w:r>
        <w:r w:rsidR="00F032C3" w:rsidRPr="00077F77">
          <w:rPr>
            <w:rFonts w:cstheme="minorHAnsi"/>
            <w:sz w:val="24"/>
            <w:szCs w:val="24"/>
          </w:rPr>
          <w:t>likely distribution</w:t>
        </w:r>
      </w:ins>
      <w:ins w:id="83" w:author="Maureen C. Kennedy" w:date="2018-08-02T17:03:00Z">
        <w:r w:rsidR="004D4249">
          <w:rPr>
            <w:rFonts w:cstheme="minorHAnsi"/>
            <w:sz w:val="24"/>
            <w:szCs w:val="24"/>
          </w:rPr>
          <w:t xml:space="preserve"> of the</w:t>
        </w:r>
      </w:ins>
      <w:ins w:id="84" w:author="Maureen C. Kennedy" w:date="2018-08-02T14:08:00Z">
        <w:r w:rsidR="00F032C3" w:rsidRPr="00077F77">
          <w:rPr>
            <w:rFonts w:cstheme="minorHAnsi"/>
            <w:sz w:val="24"/>
            <w:szCs w:val="24"/>
          </w:rPr>
          <w:t xml:space="preserve"> in</w:t>
        </w:r>
      </w:ins>
      <w:ins w:id="85" w:author="Maureen C. Kennedy" w:date="2018-08-02T17:03:00Z">
        <w:r w:rsidR="004D4249">
          <w:rPr>
            <w:rFonts w:cstheme="minorHAnsi"/>
            <w:sz w:val="24"/>
            <w:szCs w:val="24"/>
          </w:rPr>
          <w:t>put</w:t>
        </w:r>
      </w:ins>
      <w:ins w:id="86" w:author="Maureen C. Kennedy" w:date="2018-08-02T14:08:00Z">
        <w:r w:rsidR="00F032C3" w:rsidRPr="00077F77">
          <w:rPr>
            <w:rFonts w:cstheme="minorHAnsi"/>
            <w:sz w:val="24"/>
            <w:szCs w:val="24"/>
          </w:rPr>
          <w:t xml:space="preserve"> data. </w:t>
        </w:r>
      </w:ins>
      <w:ins w:id="87" w:author="Maureen C. Kennedy" w:date="2018-08-02T15:14:00Z">
        <w:r w:rsidR="0035130F" w:rsidRPr="007E189D">
          <w:rPr>
            <w:rFonts w:cstheme="minorHAnsi"/>
            <w:sz w:val="24"/>
            <w:szCs w:val="24"/>
          </w:rPr>
          <w:t xml:space="preserve">Despite the acknowledged variability of fuels at multiple spatial scales (Keane et al. 2012), there are currently no products that incorporate uncertainty in estimating the biomass of wildland fuels in North America. </w:t>
        </w:r>
      </w:ins>
      <w:ins w:id="88" w:author="Maureen C. Kennedy" w:date="2018-08-02T14:08:00Z">
        <w:r w:rsidR="00F032C3" w:rsidRPr="00077F77">
          <w:rPr>
            <w:rFonts w:cstheme="minorHAnsi"/>
            <w:sz w:val="24"/>
            <w:szCs w:val="24"/>
          </w:rPr>
          <w:t xml:space="preserve">Our goal is provide the capacity to characterize </w:t>
        </w:r>
      </w:ins>
      <w:ins w:id="89" w:author="Maureen C. Kennedy" w:date="2018-08-02T17:04:00Z">
        <w:r w:rsidR="004D4249">
          <w:rPr>
            <w:rFonts w:cstheme="minorHAnsi"/>
            <w:sz w:val="24"/>
            <w:szCs w:val="24"/>
          </w:rPr>
          <w:t>the distributions underlying</w:t>
        </w:r>
      </w:ins>
      <w:ins w:id="90" w:author="Maureen C. Kennedy" w:date="2018-08-02T14:08:00Z">
        <w:r w:rsidR="00F032C3" w:rsidRPr="00077F77">
          <w:rPr>
            <w:rFonts w:cstheme="minorHAnsi"/>
            <w:sz w:val="24"/>
            <w:szCs w:val="24"/>
          </w:rPr>
          <w:t xml:space="preserve"> mapped fuel inputs</w:t>
        </w:r>
      </w:ins>
      <w:ins w:id="91" w:author="Maureen C. Kennedy" w:date="2018-08-02T17:04:00Z">
        <w:r w:rsidR="004D4249">
          <w:rPr>
            <w:rFonts w:cstheme="minorHAnsi"/>
            <w:sz w:val="24"/>
            <w:szCs w:val="24"/>
          </w:rPr>
          <w:t xml:space="preserve"> in order</w:t>
        </w:r>
      </w:ins>
      <w:ins w:id="92" w:author="Maureen C. Kennedy" w:date="2018-08-02T14:08:00Z">
        <w:r w:rsidR="00F032C3" w:rsidRPr="00077F77">
          <w:rPr>
            <w:rFonts w:cstheme="minorHAnsi"/>
            <w:sz w:val="24"/>
            <w:szCs w:val="24"/>
          </w:rPr>
          <w:t xml:space="preserve"> to </w:t>
        </w:r>
      </w:ins>
      <w:ins w:id="93" w:author="Maureen C. Kennedy" w:date="2018-08-02T15:06:00Z">
        <w:r w:rsidR="0035130F">
          <w:rPr>
            <w:rFonts w:cstheme="minorHAnsi"/>
            <w:sz w:val="24"/>
            <w:szCs w:val="24"/>
          </w:rPr>
          <w:t>facilitate</w:t>
        </w:r>
      </w:ins>
      <w:ins w:id="94" w:author="Maureen C. Kennedy" w:date="2018-08-02T14:08:00Z">
        <w:r w:rsidR="00F032C3" w:rsidRPr="00077F77">
          <w:rPr>
            <w:rFonts w:cstheme="minorHAnsi"/>
            <w:sz w:val="24"/>
            <w:szCs w:val="24"/>
          </w:rPr>
          <w:t xml:space="preserve"> </w:t>
        </w:r>
        <w:r w:rsidR="00F032C3">
          <w:rPr>
            <w:rFonts w:cstheme="minorHAnsi"/>
            <w:sz w:val="24"/>
            <w:szCs w:val="24"/>
          </w:rPr>
          <w:t xml:space="preserve">uncertainty analysis </w:t>
        </w:r>
      </w:ins>
      <w:ins w:id="95" w:author="Maureen C. Kennedy" w:date="2018-08-02T17:04:00Z">
        <w:r w:rsidR="004D4249">
          <w:rPr>
            <w:rFonts w:cstheme="minorHAnsi"/>
            <w:sz w:val="24"/>
            <w:szCs w:val="24"/>
          </w:rPr>
          <w:t>in</w:t>
        </w:r>
      </w:ins>
      <w:ins w:id="96" w:author="Maureen C. Kennedy" w:date="2018-08-02T14:08:00Z">
        <w:r w:rsidR="00F032C3" w:rsidRPr="00077F77">
          <w:rPr>
            <w:rFonts w:cstheme="minorHAnsi"/>
            <w:sz w:val="24"/>
            <w:szCs w:val="24"/>
          </w:rPr>
          <w:t xml:space="preserve"> </w:t>
        </w:r>
        <w:r w:rsidR="00F032C3">
          <w:rPr>
            <w:rFonts w:cstheme="minorHAnsi"/>
            <w:sz w:val="24"/>
            <w:szCs w:val="24"/>
          </w:rPr>
          <w:t>modeling applications</w:t>
        </w:r>
        <w:r w:rsidR="00F032C3" w:rsidRPr="00077F77">
          <w:rPr>
            <w:rFonts w:cstheme="minorHAnsi"/>
            <w:sz w:val="24"/>
            <w:szCs w:val="24"/>
          </w:rPr>
          <w:t>.</w:t>
        </w:r>
      </w:ins>
      <w:ins w:id="97" w:author="Maureen C. Kennedy" w:date="2018-08-02T14:09:00Z">
        <w:r w:rsidR="00F032C3">
          <w:rPr>
            <w:rFonts w:cstheme="minorHAnsi"/>
            <w:sz w:val="24"/>
            <w:szCs w:val="24"/>
          </w:rPr>
          <w:t xml:space="preserve"> </w:t>
        </w:r>
      </w:ins>
    </w:p>
    <w:p w14:paraId="30E39A8A" w14:textId="1E666BBB" w:rsidR="00077F77" w:rsidRPr="007E189D" w:rsidDel="005A4A90" w:rsidRDefault="006153E5" w:rsidP="006153E5">
      <w:pPr>
        <w:ind w:firstLine="720"/>
        <w:rPr>
          <w:del w:id="98" w:author="Maureen C. Kennedy" w:date="2018-08-01T14:33:00Z"/>
          <w:rFonts w:cstheme="minorHAnsi"/>
          <w:sz w:val="24"/>
          <w:szCs w:val="24"/>
        </w:rPr>
      </w:pPr>
      <w:del w:id="99" w:author="Maureen C. Kennedy" w:date="2018-06-26T14:48:00Z">
        <w:r w:rsidRPr="007E189D" w:rsidDel="00077F77">
          <w:rPr>
            <w:rFonts w:cstheme="minorHAnsi"/>
            <w:sz w:val="24"/>
            <w:szCs w:val="24"/>
          </w:rPr>
          <w:delText xml:space="preserve">The best practice for mapping data with inherent spatial variability is to represent the underlying uncertainty in the base fuels </w:delText>
        </w:r>
        <w:commentRangeStart w:id="100"/>
        <w:commentRangeStart w:id="101"/>
        <w:r w:rsidRPr="007E189D" w:rsidDel="00077F77">
          <w:rPr>
            <w:rFonts w:cstheme="minorHAnsi"/>
            <w:sz w:val="24"/>
            <w:szCs w:val="24"/>
          </w:rPr>
          <w:delText>layer</w:delText>
        </w:r>
        <w:commentRangeEnd w:id="100"/>
        <w:r w:rsidRPr="007E189D" w:rsidDel="00077F77">
          <w:rPr>
            <w:rStyle w:val="CommentReference"/>
            <w:rFonts w:cstheme="minorHAnsi"/>
            <w:sz w:val="24"/>
            <w:szCs w:val="24"/>
          </w:rPr>
          <w:commentReference w:id="100"/>
        </w:r>
        <w:commentRangeEnd w:id="101"/>
        <w:r w:rsidDel="00077F77">
          <w:rPr>
            <w:rStyle w:val="CommentReference"/>
          </w:rPr>
          <w:commentReference w:id="101"/>
        </w:r>
        <w:r w:rsidRPr="007E189D" w:rsidDel="00077F77">
          <w:rPr>
            <w:rFonts w:cstheme="minorHAnsi"/>
            <w:sz w:val="24"/>
            <w:szCs w:val="24"/>
          </w:rPr>
          <w:delText xml:space="preserve">. This measure of uncertainty then can be used to understand the reliability of the fuel loading estimates and also to evaluate how uncertainty propagates to variability in modeled response variables such as predicted wildland fire emissions which are generally highly dependent on available fuel and consumption (Larkin et al. 2014). </w:delText>
        </w:r>
      </w:del>
      <w:commentRangeStart w:id="102"/>
      <w:del w:id="103" w:author="Maureen C. Kennedy" w:date="2018-08-01T14:33:00Z">
        <w:r w:rsidRPr="007E189D" w:rsidDel="005A4A90">
          <w:rPr>
            <w:rFonts w:cstheme="minorHAnsi"/>
            <w:sz w:val="24"/>
            <w:szCs w:val="24"/>
          </w:rPr>
          <w:delText>If it is found that emissions estimates are particularly sensitive to certain fuel categories in a major vegetation type (e.g., forest floor in boreal forests or coarse wood in temperate mixed forests), this finding could help guide future field sampling efforts and for fire and fuels managers to provide finer-scale characterization of those fuel categories (Urbanski 2014, Peterson et al. 2018).</w:delText>
        </w:r>
        <w:commentRangeEnd w:id="102"/>
        <w:r w:rsidDel="005A4A90">
          <w:rPr>
            <w:rStyle w:val="CommentReference"/>
          </w:rPr>
          <w:commentReference w:id="102"/>
        </w:r>
        <w:r w:rsidRPr="007E189D" w:rsidDel="005A4A90">
          <w:rPr>
            <w:rFonts w:cstheme="minorHAnsi"/>
            <w:sz w:val="24"/>
            <w:szCs w:val="24"/>
          </w:rPr>
          <w:delText xml:space="preserve"> If the estimated emissions in some fuel categories are insensitive to uncertainty, then a default representation (e.g., a mean value) is likely </w:delText>
        </w:r>
        <w:commentRangeStart w:id="104"/>
        <w:r w:rsidRPr="007E189D" w:rsidDel="005A4A90">
          <w:rPr>
            <w:rFonts w:cstheme="minorHAnsi"/>
            <w:sz w:val="24"/>
            <w:szCs w:val="24"/>
          </w:rPr>
          <w:delText>adequate</w:delText>
        </w:r>
        <w:commentRangeEnd w:id="104"/>
        <w:r w:rsidR="003D1FFC" w:rsidDel="005A4A90">
          <w:rPr>
            <w:rStyle w:val="CommentReference"/>
          </w:rPr>
          <w:commentReference w:id="104"/>
        </w:r>
        <w:r w:rsidRPr="007E189D" w:rsidDel="005A4A90">
          <w:rPr>
            <w:rFonts w:cstheme="minorHAnsi"/>
            <w:sz w:val="24"/>
            <w:szCs w:val="24"/>
          </w:rPr>
          <w:delText xml:space="preserve">. </w:delText>
        </w:r>
      </w:del>
    </w:p>
    <w:p w14:paraId="713BEAF0" w14:textId="4A889F1E" w:rsidR="006153E5" w:rsidRPr="007E189D" w:rsidDel="0035130F" w:rsidRDefault="006153E5" w:rsidP="006153E5">
      <w:pPr>
        <w:ind w:firstLine="720"/>
        <w:rPr>
          <w:del w:id="105" w:author="Maureen C. Kennedy" w:date="2018-08-02T15:14:00Z"/>
          <w:rFonts w:cstheme="minorHAnsi"/>
          <w:sz w:val="24"/>
          <w:szCs w:val="24"/>
        </w:rPr>
      </w:pPr>
      <w:del w:id="106" w:author="Maureen C. Kennedy" w:date="2018-08-02T15:14:00Z">
        <w:r w:rsidRPr="007E189D" w:rsidDel="0035130F">
          <w:rPr>
            <w:rFonts w:cstheme="minorHAnsi"/>
            <w:sz w:val="24"/>
            <w:szCs w:val="24"/>
          </w:rPr>
          <w:delText xml:space="preserve">For many modeling </w:delText>
        </w:r>
        <w:r w:rsidDel="0035130F">
          <w:rPr>
            <w:rFonts w:cstheme="minorHAnsi"/>
            <w:sz w:val="24"/>
            <w:szCs w:val="24"/>
          </w:rPr>
          <w:delText>studies of wildland fire and vegetation,</w:delText>
        </w:r>
        <w:r w:rsidRPr="007E189D" w:rsidDel="0035130F">
          <w:rPr>
            <w:rFonts w:cstheme="minorHAnsi"/>
            <w:sz w:val="24"/>
            <w:szCs w:val="24"/>
          </w:rPr>
          <w:delText xml:space="preserve"> the importance of incorporating </w:delText>
        </w:r>
        <w:r w:rsidDel="0035130F">
          <w:rPr>
            <w:rFonts w:cstheme="minorHAnsi"/>
            <w:sz w:val="24"/>
            <w:szCs w:val="24"/>
          </w:rPr>
          <w:delText>uncertainty</w:delText>
        </w:r>
        <w:r w:rsidRPr="007E189D" w:rsidDel="0035130F">
          <w:rPr>
            <w:rFonts w:cstheme="minorHAnsi"/>
            <w:sz w:val="24"/>
            <w:szCs w:val="24"/>
          </w:rPr>
          <w:delText xml:space="preserve"> is the foundation of simulations. For example, coarse-scale dynamic vegetation models draw inputs from probability distributions in order to model stochastic processes of fire and climate (Quillet et al. 2010, Shankar et al. 2018).</w:delText>
        </w:r>
      </w:del>
      <w:del w:id="107" w:author="Maureen C. Kennedy" w:date="2018-06-26T14:52:00Z">
        <w:r w:rsidRPr="007E189D" w:rsidDel="00077F77">
          <w:rPr>
            <w:rFonts w:cstheme="minorHAnsi"/>
            <w:sz w:val="24"/>
            <w:szCs w:val="24"/>
          </w:rPr>
          <w:delText xml:space="preserve"> </w:delText>
        </w:r>
      </w:del>
      <w:commentRangeStart w:id="108"/>
      <w:del w:id="109" w:author="Maureen C. Kennedy" w:date="2018-06-26T14:49:00Z">
        <w:r w:rsidRPr="007E189D" w:rsidDel="00077F77">
          <w:rPr>
            <w:rFonts w:cstheme="minorHAnsi"/>
            <w:sz w:val="24"/>
            <w:szCs w:val="24"/>
          </w:rPr>
          <w:delText xml:space="preserve">Models for emissions inventories are becoming increasingly sophisticated and require corresponding complexity in </w:delText>
        </w:r>
        <w:r w:rsidRPr="007E189D" w:rsidDel="00077F77">
          <w:rPr>
            <w:rFonts w:cstheme="minorHAnsi"/>
            <w:sz w:val="24"/>
            <w:szCs w:val="24"/>
          </w:rPr>
          <w:lastRenderedPageBreak/>
          <w:delText>input fuels datasets</w:delText>
        </w:r>
        <w:commentRangeEnd w:id="108"/>
        <w:r w:rsidDel="00077F77">
          <w:rPr>
            <w:rStyle w:val="CommentReference"/>
          </w:rPr>
          <w:commentReference w:id="108"/>
        </w:r>
        <w:r w:rsidRPr="007E189D" w:rsidDel="00077F77">
          <w:rPr>
            <w:rFonts w:cstheme="minorHAnsi"/>
            <w:sz w:val="24"/>
            <w:szCs w:val="24"/>
          </w:rPr>
          <w:delText xml:space="preserve">. </w:delText>
        </w:r>
      </w:del>
      <w:del w:id="110" w:author="Maureen C. Kennedy" w:date="2018-08-02T15:14:00Z">
        <w:r w:rsidRPr="007E189D" w:rsidDel="0035130F">
          <w:rPr>
            <w:rFonts w:cstheme="minorHAnsi"/>
            <w:sz w:val="24"/>
            <w:szCs w:val="24"/>
          </w:rPr>
          <w:delText xml:space="preserve">Despite the acknowledged variability of fuels at multiple spatial scales (Keane et al. 2012), there are currently no products that incorporate uncertainty in estimating the biomass of wildland fuels in North America. </w:delText>
        </w:r>
      </w:del>
    </w:p>
    <w:p w14:paraId="22B0F3EC" w14:textId="5B897BCD" w:rsidR="006153E5" w:rsidRPr="007E189D" w:rsidRDefault="006153E5" w:rsidP="006153E5">
      <w:pPr>
        <w:ind w:firstLine="720"/>
        <w:rPr>
          <w:rFonts w:cstheme="minorHAnsi"/>
          <w:sz w:val="24"/>
          <w:szCs w:val="24"/>
        </w:rPr>
      </w:pPr>
      <w:r w:rsidRPr="007E189D">
        <w:rPr>
          <w:rFonts w:cstheme="minorHAnsi"/>
          <w:sz w:val="24"/>
          <w:szCs w:val="24"/>
        </w:rPr>
        <w:t xml:space="preserve">In this study, we developed a geospatial database of </w:t>
      </w:r>
      <w:commentRangeStart w:id="111"/>
      <w:r w:rsidRPr="007E189D">
        <w:rPr>
          <w:rFonts w:cstheme="minorHAnsi"/>
          <w:sz w:val="24"/>
          <w:szCs w:val="24"/>
        </w:rPr>
        <w:t xml:space="preserve">measured </w:t>
      </w:r>
      <w:commentRangeEnd w:id="111"/>
      <w:r>
        <w:rPr>
          <w:rStyle w:val="CommentReference"/>
        </w:rPr>
        <w:commentReference w:id="111"/>
      </w:r>
      <w:r w:rsidRPr="007E189D">
        <w:rPr>
          <w:rFonts w:cstheme="minorHAnsi"/>
          <w:sz w:val="24"/>
          <w:szCs w:val="24"/>
        </w:rPr>
        <w:t>fuel loading values to characterize the inherent variability of fuels</w:t>
      </w:r>
      <w:r>
        <w:rPr>
          <w:rFonts w:cstheme="minorHAnsi"/>
          <w:sz w:val="24"/>
          <w:szCs w:val="24"/>
        </w:rPr>
        <w:t xml:space="preserve"> within and</w:t>
      </w:r>
      <w:r w:rsidRPr="007E189D">
        <w:rPr>
          <w:rFonts w:cstheme="minorHAnsi"/>
          <w:sz w:val="24"/>
          <w:szCs w:val="24"/>
        </w:rPr>
        <w:t xml:space="preserve"> across major vegetation types of the United States and Canada and to identify gaps in fuels observations. For vegetation types that had sufficient quantification of fuels by major category (e.g., canopy, shrub, herbaceous, downed wood, litter and duff), we </w:t>
      </w:r>
      <w:commentRangeStart w:id="112"/>
      <w:r w:rsidRPr="007E189D">
        <w:rPr>
          <w:rFonts w:cstheme="minorHAnsi"/>
          <w:sz w:val="24"/>
          <w:szCs w:val="24"/>
        </w:rPr>
        <w:t xml:space="preserve">developed </w:t>
      </w:r>
      <w:del w:id="113" w:author="Maureen C. Kennedy" w:date="2018-06-26T14:52:00Z">
        <w:r w:rsidRPr="007E189D" w:rsidDel="00077F77">
          <w:rPr>
            <w:rFonts w:cstheme="minorHAnsi"/>
            <w:sz w:val="24"/>
            <w:szCs w:val="24"/>
          </w:rPr>
          <w:delText xml:space="preserve">probability </w:delText>
        </w:r>
      </w:del>
      <w:ins w:id="114" w:author="Maureen C. Kennedy" w:date="2018-06-26T14:52:00Z">
        <w:r w:rsidR="00077F77">
          <w:rPr>
            <w:rFonts w:cstheme="minorHAnsi"/>
            <w:sz w:val="24"/>
            <w:szCs w:val="24"/>
          </w:rPr>
          <w:t>empirical</w:t>
        </w:r>
        <w:r w:rsidR="00077F77" w:rsidRPr="007E189D">
          <w:rPr>
            <w:rFonts w:cstheme="minorHAnsi"/>
            <w:sz w:val="24"/>
            <w:szCs w:val="24"/>
          </w:rPr>
          <w:t xml:space="preserve"> </w:t>
        </w:r>
      </w:ins>
      <w:r w:rsidRPr="007E189D">
        <w:rPr>
          <w:rFonts w:cstheme="minorHAnsi"/>
          <w:sz w:val="24"/>
          <w:szCs w:val="24"/>
        </w:rPr>
        <w:t>distribution</w:t>
      </w:r>
      <w:ins w:id="115" w:author="Maureen C. Kennedy" w:date="2018-06-26T14:52:00Z">
        <w:r w:rsidR="00077F77">
          <w:rPr>
            <w:rFonts w:cstheme="minorHAnsi"/>
            <w:sz w:val="24"/>
            <w:szCs w:val="24"/>
          </w:rPr>
          <w:t xml:space="preserve"> estimates</w:t>
        </w:r>
      </w:ins>
      <w:del w:id="116" w:author="Maureen C. Kennedy" w:date="2018-06-26T14:52:00Z">
        <w:r w:rsidRPr="007E189D" w:rsidDel="00077F77">
          <w:rPr>
            <w:rFonts w:cstheme="minorHAnsi"/>
            <w:sz w:val="24"/>
            <w:szCs w:val="24"/>
          </w:rPr>
          <w:delText>s</w:delText>
        </w:r>
      </w:del>
      <w:r w:rsidRPr="007E189D">
        <w:rPr>
          <w:rFonts w:cstheme="minorHAnsi"/>
          <w:sz w:val="24"/>
          <w:szCs w:val="24"/>
        </w:rPr>
        <w:t xml:space="preserve"> </w:t>
      </w:r>
      <w:commentRangeEnd w:id="112"/>
      <w:r>
        <w:rPr>
          <w:rStyle w:val="CommentReference"/>
        </w:rPr>
        <w:commentReference w:id="112"/>
      </w:r>
      <w:r w:rsidRPr="007E189D">
        <w:rPr>
          <w:rFonts w:cstheme="minorHAnsi"/>
          <w:sz w:val="24"/>
          <w:szCs w:val="24"/>
        </w:rPr>
        <w:t xml:space="preserve">of observed fuel biomass, hereafter referred to as fuel loads, by major category. Published </w:t>
      </w:r>
      <w:del w:id="117" w:author="Maureen C. Kennedy" w:date="2018-06-26T14:52:00Z">
        <w:r w:rsidRPr="007E189D" w:rsidDel="00077F77">
          <w:rPr>
            <w:rFonts w:cstheme="minorHAnsi"/>
            <w:sz w:val="24"/>
            <w:szCs w:val="24"/>
          </w:rPr>
          <w:delText xml:space="preserve">probability </w:delText>
        </w:r>
      </w:del>
      <w:r w:rsidRPr="007E189D">
        <w:rPr>
          <w:rFonts w:cstheme="minorHAnsi"/>
          <w:sz w:val="24"/>
          <w:szCs w:val="24"/>
        </w:rPr>
        <w:t xml:space="preserve">distributions will be useful for informing the first-generation fuels mapping that incorporates uncertainty estimates by major fuel category. </w:t>
      </w:r>
      <w:commentRangeStart w:id="118"/>
      <w:r w:rsidRPr="007E189D">
        <w:rPr>
          <w:rFonts w:cstheme="minorHAnsi"/>
          <w:sz w:val="24"/>
          <w:szCs w:val="24"/>
        </w:rPr>
        <w:t xml:space="preserve">Results of this study also will help inform future sampling needs </w:t>
      </w:r>
      <w:proofErr w:type="gramStart"/>
      <w:r w:rsidRPr="007E189D">
        <w:rPr>
          <w:rFonts w:cstheme="minorHAnsi"/>
          <w:sz w:val="24"/>
          <w:szCs w:val="24"/>
        </w:rPr>
        <w:t>to better represent</w:t>
      </w:r>
      <w:proofErr w:type="gramEnd"/>
      <w:r w:rsidRPr="007E189D">
        <w:rPr>
          <w:rFonts w:cstheme="minorHAnsi"/>
          <w:sz w:val="24"/>
          <w:szCs w:val="24"/>
        </w:rPr>
        <w:t xml:space="preserve"> the biomass of wildland fuels</w:t>
      </w:r>
      <w:commentRangeEnd w:id="118"/>
      <w:r>
        <w:rPr>
          <w:rStyle w:val="CommentReference"/>
        </w:rPr>
        <w:commentReference w:id="118"/>
      </w:r>
      <w:r w:rsidRPr="007E189D">
        <w:rPr>
          <w:rFonts w:cstheme="minorHAnsi"/>
          <w:sz w:val="24"/>
          <w:szCs w:val="24"/>
        </w:rPr>
        <w:t xml:space="preserve">. </w:t>
      </w:r>
    </w:p>
    <w:p w14:paraId="798A6C96" w14:textId="77777777" w:rsidR="006153E5" w:rsidRPr="007E189D" w:rsidRDefault="006153E5" w:rsidP="006153E5">
      <w:pPr>
        <w:rPr>
          <w:rFonts w:cstheme="minorHAnsi"/>
          <w:sz w:val="24"/>
          <w:szCs w:val="24"/>
        </w:rPr>
      </w:pPr>
    </w:p>
    <w:p w14:paraId="4E74BE1D" w14:textId="77777777" w:rsidR="006153E5" w:rsidRPr="007E189D" w:rsidRDefault="006153E5" w:rsidP="006153E5">
      <w:pPr>
        <w:rPr>
          <w:rFonts w:cstheme="minorHAnsi"/>
          <w:b/>
          <w:sz w:val="24"/>
          <w:szCs w:val="24"/>
        </w:rPr>
      </w:pPr>
      <w:r w:rsidRPr="007E189D">
        <w:rPr>
          <w:rFonts w:cstheme="minorHAnsi"/>
          <w:b/>
          <w:sz w:val="24"/>
          <w:szCs w:val="24"/>
        </w:rPr>
        <w:t>Methods</w:t>
      </w:r>
    </w:p>
    <w:p w14:paraId="6FAE2FAE" w14:textId="77777777" w:rsidR="006153E5" w:rsidRPr="007E189D" w:rsidRDefault="006153E5" w:rsidP="006153E5">
      <w:pPr>
        <w:rPr>
          <w:rFonts w:cstheme="minorHAnsi"/>
          <w:i/>
          <w:sz w:val="24"/>
          <w:szCs w:val="24"/>
        </w:rPr>
      </w:pPr>
      <w:r w:rsidRPr="007E189D">
        <w:rPr>
          <w:rFonts w:cstheme="minorHAnsi"/>
          <w:i/>
          <w:sz w:val="24"/>
          <w:szCs w:val="24"/>
        </w:rPr>
        <w:t>Fuel loading database</w:t>
      </w:r>
    </w:p>
    <w:p w14:paraId="08681B8D" w14:textId="77777777" w:rsidR="006153E5" w:rsidRPr="007E189D" w:rsidRDefault="006153E5" w:rsidP="006153E5">
      <w:pPr>
        <w:rPr>
          <w:rFonts w:cstheme="minorHAnsi"/>
          <w:sz w:val="24"/>
          <w:szCs w:val="24"/>
        </w:rPr>
      </w:pPr>
      <w:r w:rsidRPr="007E189D">
        <w:rPr>
          <w:rFonts w:cstheme="minorHAnsi"/>
          <w:sz w:val="24"/>
          <w:szCs w:val="24"/>
        </w:rPr>
        <w:t xml:space="preserve">The U.S. Fuel Loading Database </w:t>
      </w:r>
      <w:proofErr w:type="gramStart"/>
      <w:r w:rsidRPr="007E189D">
        <w:rPr>
          <w:rFonts w:cstheme="minorHAnsi"/>
          <w:sz w:val="24"/>
          <w:szCs w:val="24"/>
        </w:rPr>
        <w:t>was created</w:t>
      </w:r>
      <w:proofErr w:type="gramEnd"/>
      <w:r w:rsidRPr="007E189D">
        <w:rPr>
          <w:rFonts w:cstheme="minorHAnsi"/>
          <w:sz w:val="24"/>
          <w:szCs w:val="24"/>
        </w:rPr>
        <w:t xml:space="preserve"> as part of a JFSP-funded project (15-1-01-1 Mapping Fuels for Regional Smoke Management and Emissions Inventories). The database stores existing dry-weight biomass </w:t>
      </w:r>
      <w:commentRangeStart w:id="119"/>
      <w:r w:rsidRPr="007E189D">
        <w:rPr>
          <w:rFonts w:cstheme="minorHAnsi"/>
          <w:sz w:val="24"/>
          <w:szCs w:val="24"/>
        </w:rPr>
        <w:t>measurements</w:t>
      </w:r>
      <w:commentRangeEnd w:id="119"/>
      <w:r w:rsidRPr="007E189D">
        <w:rPr>
          <w:rStyle w:val="CommentReference"/>
          <w:rFonts w:cstheme="minorHAnsi"/>
          <w:sz w:val="24"/>
          <w:szCs w:val="24"/>
        </w:rPr>
        <w:commentReference w:id="119"/>
      </w:r>
      <w:r w:rsidRPr="007E189D">
        <w:rPr>
          <w:rFonts w:cstheme="minorHAnsi"/>
          <w:sz w:val="24"/>
          <w:szCs w:val="24"/>
        </w:rPr>
        <w:t xml:space="preserve"> by major fuel category across the United States. Our team started by compiling existing databases and importing fuel loadings in a standard unit of measure (Mg/ha). </w:t>
      </w:r>
      <w:r>
        <w:rPr>
          <w:rFonts w:cstheme="minorHAnsi"/>
          <w:sz w:val="24"/>
          <w:szCs w:val="24"/>
        </w:rPr>
        <w:t xml:space="preserve">Existing databases, including the source data for fuel loading models (Lutes et al. 2009) </w:t>
      </w:r>
      <w:r w:rsidRPr="007E189D">
        <w:rPr>
          <w:rFonts w:cstheme="minorHAnsi"/>
          <w:sz w:val="24"/>
          <w:szCs w:val="24"/>
        </w:rPr>
        <w:t>and LANDFIRE</w:t>
      </w:r>
      <w:r>
        <w:rPr>
          <w:rFonts w:cstheme="minorHAnsi"/>
          <w:sz w:val="24"/>
          <w:szCs w:val="24"/>
        </w:rPr>
        <w:t xml:space="preserve"> public source</w:t>
      </w:r>
      <w:r w:rsidRPr="007E189D">
        <w:rPr>
          <w:rFonts w:cstheme="minorHAnsi"/>
          <w:sz w:val="24"/>
          <w:szCs w:val="24"/>
        </w:rPr>
        <w:t xml:space="preserve"> reference database</w:t>
      </w:r>
      <w:r>
        <w:rPr>
          <w:rFonts w:cstheme="minorHAnsi"/>
          <w:sz w:val="24"/>
          <w:szCs w:val="24"/>
        </w:rPr>
        <w:t xml:space="preserve"> (</w:t>
      </w:r>
      <w:r w:rsidRPr="002E55FF">
        <w:rPr>
          <w:rFonts w:cstheme="minorHAnsi"/>
          <w:sz w:val="24"/>
          <w:szCs w:val="24"/>
        </w:rPr>
        <w:t>https://www.landfire.gov/lfrdb.php</w:t>
      </w:r>
      <w:r w:rsidRPr="007E189D">
        <w:rPr>
          <w:rFonts w:cstheme="minorHAnsi"/>
          <w:sz w:val="24"/>
          <w:szCs w:val="24"/>
        </w:rPr>
        <w:t xml:space="preserve">) were compilations of published literature and plot data. Table 1 lists the databases and provides a brief description and a source reference. We next conducted a literature review of biomass, fuel characterization and fuel consumption literature and added over </w:t>
      </w:r>
      <w:r w:rsidRPr="002E55FF">
        <w:rPr>
          <w:rFonts w:cstheme="minorHAnsi"/>
          <w:sz w:val="24"/>
          <w:szCs w:val="24"/>
          <w:highlight w:val="yellow"/>
        </w:rPr>
        <w:t>150</w:t>
      </w:r>
      <w:r w:rsidRPr="007E189D">
        <w:rPr>
          <w:rFonts w:cstheme="minorHAnsi"/>
          <w:sz w:val="24"/>
          <w:szCs w:val="24"/>
        </w:rPr>
        <w:t xml:space="preserve"> individual references. Minimum standards for including observations in the database were that they: 1) contained a source reference </w:t>
      </w:r>
      <w:r>
        <w:rPr>
          <w:rFonts w:cstheme="minorHAnsi"/>
          <w:sz w:val="24"/>
          <w:szCs w:val="24"/>
        </w:rPr>
        <w:t>such as</w:t>
      </w:r>
      <w:r w:rsidRPr="007E189D">
        <w:rPr>
          <w:rFonts w:cstheme="minorHAnsi"/>
          <w:sz w:val="24"/>
          <w:szCs w:val="24"/>
        </w:rPr>
        <w:t xml:space="preserve"> FIA inventory plot and sample year or journal article citation, 2) had an identifiable vegetation type, and 3) r</w:t>
      </w:r>
      <w:r>
        <w:rPr>
          <w:rFonts w:cstheme="minorHAnsi"/>
          <w:sz w:val="24"/>
          <w:szCs w:val="24"/>
        </w:rPr>
        <w:t xml:space="preserve">elied on field measurements </w:t>
      </w:r>
      <w:r w:rsidRPr="007E189D">
        <w:rPr>
          <w:rFonts w:cstheme="minorHAnsi"/>
          <w:sz w:val="24"/>
          <w:szCs w:val="24"/>
        </w:rPr>
        <w:t>as op</w:t>
      </w:r>
      <w:r>
        <w:rPr>
          <w:rFonts w:cstheme="minorHAnsi"/>
          <w:sz w:val="24"/>
          <w:szCs w:val="24"/>
        </w:rPr>
        <w:t>posed to photo monitoring sites or other visual estimations</w:t>
      </w:r>
      <w:r w:rsidRPr="007E189D">
        <w:rPr>
          <w:rFonts w:cstheme="minorHAnsi"/>
          <w:sz w:val="24"/>
          <w:szCs w:val="24"/>
        </w:rPr>
        <w:t xml:space="preserve">. </w:t>
      </w:r>
    </w:p>
    <w:p w14:paraId="1CF5B516" w14:textId="77777777" w:rsidR="006153E5" w:rsidRPr="007E189D" w:rsidRDefault="006153E5" w:rsidP="006153E5">
      <w:pPr>
        <w:ind w:firstLine="720"/>
        <w:rPr>
          <w:rFonts w:cstheme="minorHAnsi"/>
          <w:sz w:val="24"/>
          <w:szCs w:val="24"/>
        </w:rPr>
      </w:pPr>
      <w:r w:rsidRPr="007E189D">
        <w:rPr>
          <w:rFonts w:cstheme="minorHAnsi"/>
          <w:sz w:val="24"/>
          <w:szCs w:val="24"/>
        </w:rPr>
        <w:t xml:space="preserve">As the database </w:t>
      </w:r>
      <w:proofErr w:type="gramStart"/>
      <w:r w:rsidRPr="007E189D">
        <w:rPr>
          <w:rFonts w:cstheme="minorHAnsi"/>
          <w:sz w:val="24"/>
          <w:szCs w:val="24"/>
        </w:rPr>
        <w:t>was assembled</w:t>
      </w:r>
      <w:proofErr w:type="gramEnd"/>
      <w:r w:rsidRPr="007E189D">
        <w:rPr>
          <w:rFonts w:cstheme="minorHAnsi"/>
          <w:sz w:val="24"/>
          <w:szCs w:val="24"/>
        </w:rPr>
        <w:t>, we performed a series of quality assurance and control measures. We first screened any records that did not have geospatial location. For each of these record</w:t>
      </w:r>
      <w:r>
        <w:rPr>
          <w:rFonts w:cstheme="minorHAnsi"/>
          <w:sz w:val="24"/>
          <w:szCs w:val="24"/>
        </w:rPr>
        <w:t>s</w:t>
      </w:r>
      <w:r w:rsidRPr="007E189D">
        <w:rPr>
          <w:rFonts w:cstheme="minorHAnsi"/>
          <w:sz w:val="24"/>
          <w:szCs w:val="24"/>
        </w:rPr>
        <w:t xml:space="preserve">, we attempted to assign a geospatial location and standardized existing location data into latitude and longitude (decimal degrees). In some cases, it was necessary to look up site locations based on site descriptions. Many records (n = 2470) had geospatial location but no assigned vegetation type or information. For these, we overlaid record locations with the EVT Groups layer in ArcGIS and assigned a likely EVT Group based on spatial location. Due to the potential assignment errors incurred by spatial assignment, we tagged each of these records as having auto-assigned vegetation types. Fuel loading values </w:t>
      </w:r>
      <w:proofErr w:type="gramStart"/>
      <w:r w:rsidRPr="007E189D">
        <w:rPr>
          <w:rFonts w:cstheme="minorHAnsi"/>
          <w:sz w:val="24"/>
          <w:szCs w:val="24"/>
        </w:rPr>
        <w:t>were summarized</w:t>
      </w:r>
      <w:proofErr w:type="gramEnd"/>
      <w:r w:rsidRPr="007E189D">
        <w:rPr>
          <w:rFonts w:cstheme="minorHAnsi"/>
          <w:sz w:val="24"/>
          <w:szCs w:val="24"/>
        </w:rPr>
        <w:t xml:space="preserve"> into fields defined in Table 2. In many </w:t>
      </w:r>
      <w:r>
        <w:rPr>
          <w:rFonts w:cstheme="minorHAnsi"/>
          <w:sz w:val="24"/>
          <w:szCs w:val="24"/>
        </w:rPr>
        <w:t>instances</w:t>
      </w:r>
      <w:r w:rsidRPr="007E189D">
        <w:rPr>
          <w:rFonts w:cstheme="minorHAnsi"/>
          <w:sz w:val="24"/>
          <w:szCs w:val="24"/>
        </w:rPr>
        <w:t>, simple summations were required to create summary inputs (</w:t>
      </w:r>
      <w:proofErr w:type="gramStart"/>
      <w:r w:rsidRPr="007E189D">
        <w:rPr>
          <w:rFonts w:cstheme="minorHAnsi"/>
          <w:sz w:val="24"/>
          <w:szCs w:val="24"/>
        </w:rPr>
        <w:t>e.g.</w:t>
      </w:r>
      <w:proofErr w:type="gramEnd"/>
      <w:r w:rsidRPr="007E189D">
        <w:rPr>
          <w:rFonts w:cstheme="minorHAnsi"/>
          <w:sz w:val="24"/>
          <w:szCs w:val="24"/>
        </w:rPr>
        <w:t xml:space="preserve"> herbaceous load was calculated as the sum of forb and </w:t>
      </w:r>
      <w:proofErr w:type="spellStart"/>
      <w:r w:rsidRPr="007E189D">
        <w:rPr>
          <w:rFonts w:cstheme="minorHAnsi"/>
          <w:sz w:val="24"/>
          <w:szCs w:val="24"/>
        </w:rPr>
        <w:t>graminoid</w:t>
      </w:r>
      <w:proofErr w:type="spellEnd"/>
      <w:r w:rsidRPr="007E189D">
        <w:rPr>
          <w:rFonts w:cstheme="minorHAnsi"/>
          <w:sz w:val="24"/>
          <w:szCs w:val="24"/>
        </w:rPr>
        <w:t xml:space="preserve"> loadings and total CWD is the sum of all sound and rotten coarse wood classes).</w:t>
      </w:r>
    </w:p>
    <w:p w14:paraId="1930BDB3" w14:textId="77777777" w:rsidR="006153E5" w:rsidRPr="007E189D" w:rsidRDefault="006153E5" w:rsidP="006153E5">
      <w:pPr>
        <w:ind w:firstLine="720"/>
        <w:rPr>
          <w:rFonts w:cstheme="minorHAnsi"/>
          <w:sz w:val="24"/>
          <w:szCs w:val="24"/>
        </w:rPr>
      </w:pPr>
      <w:r>
        <w:rPr>
          <w:rFonts w:cstheme="minorHAnsi"/>
          <w:sz w:val="24"/>
          <w:szCs w:val="24"/>
        </w:rPr>
        <w:t>T</w:t>
      </w:r>
      <w:r w:rsidRPr="007E189D">
        <w:rPr>
          <w:rFonts w:cstheme="minorHAnsi"/>
          <w:sz w:val="24"/>
          <w:szCs w:val="24"/>
        </w:rPr>
        <w:t xml:space="preserve">o group </w:t>
      </w:r>
      <w:proofErr w:type="gramStart"/>
      <w:r w:rsidRPr="007E189D">
        <w:rPr>
          <w:rFonts w:cstheme="minorHAnsi"/>
          <w:sz w:val="24"/>
          <w:szCs w:val="24"/>
        </w:rPr>
        <w:t>fuel loading</w:t>
      </w:r>
      <w:proofErr w:type="gramEnd"/>
      <w:r w:rsidRPr="007E189D">
        <w:rPr>
          <w:rFonts w:cstheme="minorHAnsi"/>
          <w:sz w:val="24"/>
          <w:szCs w:val="24"/>
        </w:rPr>
        <w:t xml:space="preserve"> observations by vegetation type, a standard mapping classification</w:t>
      </w:r>
      <w:r>
        <w:rPr>
          <w:rFonts w:cstheme="minorHAnsi"/>
          <w:sz w:val="24"/>
          <w:szCs w:val="24"/>
        </w:rPr>
        <w:t xml:space="preserve"> was needed</w:t>
      </w:r>
      <w:r w:rsidRPr="007E189D">
        <w:rPr>
          <w:rFonts w:cstheme="minorHAnsi"/>
          <w:sz w:val="24"/>
          <w:szCs w:val="24"/>
        </w:rPr>
        <w:t xml:space="preserve">. Because LANDFIRE is a widely used mapping source of geospatial fuels and vegetation, we chose to use Existing Vegetation Type Group (www.landfire.gov/NationalProductDescriptions21.php). There are 640 existing vegetation </w:t>
      </w:r>
      <w:r w:rsidRPr="007E189D">
        <w:rPr>
          <w:rFonts w:cstheme="minorHAnsi"/>
          <w:sz w:val="24"/>
          <w:szCs w:val="24"/>
        </w:rPr>
        <w:lastRenderedPageBreak/>
        <w:t xml:space="preserve">types within LANDFIRE and </w:t>
      </w:r>
      <w:proofErr w:type="gramStart"/>
      <w:r w:rsidRPr="007E189D">
        <w:rPr>
          <w:rFonts w:cstheme="minorHAnsi"/>
          <w:sz w:val="24"/>
          <w:szCs w:val="24"/>
        </w:rPr>
        <w:t>a total of 207</w:t>
      </w:r>
      <w:proofErr w:type="gramEnd"/>
      <w:r w:rsidRPr="007E189D">
        <w:rPr>
          <w:rFonts w:cstheme="minorHAnsi"/>
          <w:sz w:val="24"/>
          <w:szCs w:val="24"/>
        </w:rPr>
        <w:t xml:space="preserve"> EVT Groups. Given that the objective of the database was to quantify the distribution of fuel loads within vegetation types, we opted to use a more generic vegetation classification (EVT Group), which </w:t>
      </w:r>
      <w:proofErr w:type="gramStart"/>
      <w:r w:rsidRPr="007E189D">
        <w:rPr>
          <w:rFonts w:cstheme="minorHAnsi"/>
          <w:sz w:val="24"/>
          <w:szCs w:val="24"/>
        </w:rPr>
        <w:t>is provided</w:t>
      </w:r>
      <w:proofErr w:type="gramEnd"/>
      <w:r w:rsidRPr="007E189D">
        <w:rPr>
          <w:rFonts w:cstheme="minorHAnsi"/>
          <w:sz w:val="24"/>
          <w:szCs w:val="24"/>
        </w:rPr>
        <w:t xml:space="preserve"> within the LANDFIRE EVT layer, to ensure greater numbers of records within each vegetation group. It also reduced uncertainty in assigning vegetation type to each record. Most records within the database had either a general description of vegetation, a listing of major species, a Society of American Foresters or Society of Rangeland Management cover type, or a more general Forest Type (e.g., FIA plots). We developed crosswalk tables to convert cover and forest types to EVT Groups. For records that only had a general vegetation description, we individually assigned a vegetation type. </w:t>
      </w:r>
    </w:p>
    <w:p w14:paraId="7DEA320C" w14:textId="77777777" w:rsidR="006153E5" w:rsidRPr="007E189D" w:rsidRDefault="006153E5" w:rsidP="006153E5">
      <w:pPr>
        <w:ind w:firstLine="720"/>
        <w:rPr>
          <w:rFonts w:cstheme="minorHAnsi"/>
          <w:sz w:val="24"/>
          <w:szCs w:val="24"/>
        </w:rPr>
      </w:pPr>
      <w:r w:rsidRPr="007E189D">
        <w:rPr>
          <w:rFonts w:cstheme="minorHAnsi"/>
          <w:sz w:val="24"/>
          <w:szCs w:val="24"/>
        </w:rPr>
        <w:t xml:space="preserve">For every record that had a published source reference, we obtained the source reference and included a full citation. For quality assurance and quality control, we subsampled 30% of all source references and confirmed that entered data was </w:t>
      </w:r>
      <w:r>
        <w:rPr>
          <w:rFonts w:cstheme="minorHAnsi"/>
          <w:sz w:val="24"/>
          <w:szCs w:val="24"/>
        </w:rPr>
        <w:t>accurate</w:t>
      </w:r>
      <w:r w:rsidRPr="007E189D">
        <w:rPr>
          <w:rFonts w:cstheme="minorHAnsi"/>
          <w:sz w:val="24"/>
          <w:szCs w:val="24"/>
        </w:rPr>
        <w:t xml:space="preserve">. Most identified errors were simple rounding errors and </w:t>
      </w:r>
      <w:proofErr w:type="gramStart"/>
      <w:r w:rsidRPr="007E189D">
        <w:rPr>
          <w:rFonts w:cstheme="minorHAnsi"/>
          <w:sz w:val="24"/>
          <w:szCs w:val="24"/>
        </w:rPr>
        <w:t>were corrected</w:t>
      </w:r>
      <w:proofErr w:type="gramEnd"/>
      <w:r w:rsidRPr="007E189D">
        <w:rPr>
          <w:rFonts w:cstheme="minorHAnsi"/>
          <w:sz w:val="24"/>
          <w:szCs w:val="24"/>
        </w:rPr>
        <w:t xml:space="preserve">. In a few cases, some fuel categories were missing from the inputs and </w:t>
      </w:r>
      <w:proofErr w:type="gramStart"/>
      <w:r w:rsidRPr="007E189D">
        <w:rPr>
          <w:rFonts w:cstheme="minorHAnsi"/>
          <w:sz w:val="24"/>
          <w:szCs w:val="24"/>
        </w:rPr>
        <w:t>were added</w:t>
      </w:r>
      <w:proofErr w:type="gramEnd"/>
      <w:r w:rsidRPr="007E189D">
        <w:rPr>
          <w:rFonts w:cstheme="minorHAnsi"/>
          <w:sz w:val="24"/>
          <w:szCs w:val="24"/>
        </w:rPr>
        <w:t xml:space="preserve"> from the published source. In other cases, fuel categories were inaccurate and corrected within the database entries. </w:t>
      </w:r>
      <w:r w:rsidRPr="002E55FF">
        <w:rPr>
          <w:rFonts w:cstheme="minorHAnsi"/>
          <w:i/>
          <w:sz w:val="24"/>
          <w:szCs w:val="24"/>
          <w:highlight w:val="yellow"/>
        </w:rPr>
        <w:t>Should we calculate any error rate?</w:t>
      </w:r>
    </w:p>
    <w:p w14:paraId="1C8EF524" w14:textId="77777777" w:rsidR="006153E5" w:rsidRPr="007E189D" w:rsidRDefault="006153E5" w:rsidP="006153E5">
      <w:pPr>
        <w:rPr>
          <w:rFonts w:cstheme="minorHAnsi"/>
          <w:sz w:val="24"/>
          <w:szCs w:val="24"/>
        </w:rPr>
      </w:pPr>
      <w:r>
        <w:rPr>
          <w:rFonts w:cstheme="minorHAnsi"/>
          <w:sz w:val="24"/>
          <w:szCs w:val="24"/>
        </w:rPr>
        <w:tab/>
      </w:r>
      <w:r w:rsidRPr="007E189D">
        <w:rPr>
          <w:rFonts w:cstheme="minorHAnsi"/>
          <w:sz w:val="24"/>
          <w:szCs w:val="24"/>
        </w:rPr>
        <w:t xml:space="preserve">As the database </w:t>
      </w:r>
      <w:proofErr w:type="gramStart"/>
      <w:r w:rsidRPr="007E189D">
        <w:rPr>
          <w:rFonts w:cstheme="minorHAnsi"/>
          <w:sz w:val="24"/>
          <w:szCs w:val="24"/>
        </w:rPr>
        <w:t xml:space="preserve">was </w:t>
      </w:r>
      <w:r>
        <w:rPr>
          <w:rFonts w:cstheme="minorHAnsi"/>
          <w:sz w:val="24"/>
          <w:szCs w:val="24"/>
        </w:rPr>
        <w:t>compiled</w:t>
      </w:r>
      <w:proofErr w:type="gramEnd"/>
      <w:r>
        <w:rPr>
          <w:rFonts w:cstheme="minorHAnsi"/>
          <w:sz w:val="24"/>
          <w:szCs w:val="24"/>
        </w:rPr>
        <w:t xml:space="preserve">, </w:t>
      </w:r>
      <w:r w:rsidRPr="007E189D">
        <w:rPr>
          <w:rFonts w:cstheme="minorHAnsi"/>
          <w:sz w:val="24"/>
          <w:szCs w:val="24"/>
        </w:rPr>
        <w:t xml:space="preserve">supported fuel loading fields were expanded to accommodate various studies and approaches. Table 2 presents the fuel loading fields and definitions within the database. Many categories are sparsely populated but are included because they are important within particular EVT Groups. For example, moss and ground lichen are important in many boreal and </w:t>
      </w:r>
      <w:proofErr w:type="spellStart"/>
      <w:r w:rsidRPr="007E189D">
        <w:rPr>
          <w:rFonts w:cstheme="minorHAnsi"/>
          <w:sz w:val="24"/>
          <w:szCs w:val="24"/>
        </w:rPr>
        <w:t>subboreal</w:t>
      </w:r>
      <w:proofErr w:type="spellEnd"/>
      <w:r w:rsidRPr="007E189D">
        <w:rPr>
          <w:rFonts w:cstheme="minorHAnsi"/>
          <w:sz w:val="24"/>
          <w:szCs w:val="24"/>
        </w:rPr>
        <w:t xml:space="preserve"> vegetation types but are relatively rare in other ecosystems and associated EVT Groups.</w:t>
      </w:r>
    </w:p>
    <w:p w14:paraId="335F2671" w14:textId="77777777" w:rsidR="006153E5" w:rsidRPr="007E189D" w:rsidRDefault="006153E5" w:rsidP="006153E5">
      <w:pPr>
        <w:ind w:firstLine="720"/>
        <w:rPr>
          <w:rFonts w:cstheme="minorHAnsi"/>
          <w:sz w:val="24"/>
          <w:szCs w:val="24"/>
        </w:rPr>
      </w:pPr>
      <w:r w:rsidRPr="007E189D">
        <w:rPr>
          <w:rFonts w:cstheme="minorHAnsi"/>
          <w:sz w:val="24"/>
          <w:szCs w:val="24"/>
        </w:rPr>
        <w:t>The</w:t>
      </w:r>
      <w:r>
        <w:rPr>
          <w:rFonts w:cstheme="minorHAnsi"/>
          <w:sz w:val="24"/>
          <w:szCs w:val="24"/>
        </w:rPr>
        <w:t xml:space="preserve"> </w:t>
      </w:r>
      <w:proofErr w:type="gramStart"/>
      <w:r>
        <w:rPr>
          <w:rFonts w:cstheme="minorHAnsi"/>
          <w:sz w:val="24"/>
          <w:szCs w:val="24"/>
        </w:rPr>
        <w:t>fuel loading</w:t>
      </w:r>
      <w:proofErr w:type="gramEnd"/>
      <w:r>
        <w:rPr>
          <w:rFonts w:cstheme="minorHAnsi"/>
          <w:sz w:val="24"/>
          <w:szCs w:val="24"/>
        </w:rPr>
        <w:t xml:space="preserve"> database includes</w:t>
      </w:r>
      <w:r w:rsidRPr="007E189D">
        <w:rPr>
          <w:rFonts w:cstheme="minorHAnsi"/>
          <w:sz w:val="24"/>
          <w:szCs w:val="24"/>
        </w:rPr>
        <w:t xml:space="preserve"> data from </w:t>
      </w:r>
      <w:r w:rsidRPr="00AA75D4">
        <w:rPr>
          <w:rFonts w:cstheme="minorHAnsi"/>
          <w:sz w:val="24"/>
          <w:szCs w:val="24"/>
          <w:highlight w:val="yellow"/>
        </w:rPr>
        <w:t>292</w:t>
      </w:r>
      <w:r w:rsidRPr="007E189D">
        <w:rPr>
          <w:rFonts w:cstheme="minorHAnsi"/>
          <w:sz w:val="24"/>
          <w:szCs w:val="24"/>
        </w:rPr>
        <w:t xml:space="preserve"> sources from existing fuel loading datab</w:t>
      </w:r>
      <w:r>
        <w:rPr>
          <w:rFonts w:cstheme="minorHAnsi"/>
          <w:sz w:val="24"/>
          <w:szCs w:val="24"/>
        </w:rPr>
        <w:t>ases and scientific literature.</w:t>
      </w:r>
      <w:r w:rsidRPr="007E189D">
        <w:rPr>
          <w:rFonts w:cstheme="minorHAnsi"/>
          <w:sz w:val="24"/>
          <w:szCs w:val="24"/>
        </w:rPr>
        <w:t xml:space="preserve"> Entries from existing databases were presumed to be quality checked by the source agency and were not rechecked. A random selection of 15-20% of the literature sources were checked for data entry errors, including errors in unit conversions, standardizations of woody fuel size classes, and site descriptors. Due to the extent of data entry </w:t>
      </w:r>
      <w:proofErr w:type="gramStart"/>
      <w:r w:rsidRPr="007E189D">
        <w:rPr>
          <w:rFonts w:cstheme="minorHAnsi"/>
          <w:sz w:val="24"/>
          <w:szCs w:val="24"/>
        </w:rPr>
        <w:t>errors</w:t>
      </w:r>
      <w:proofErr w:type="gramEnd"/>
      <w:r w:rsidRPr="007E189D">
        <w:rPr>
          <w:rFonts w:cstheme="minorHAnsi"/>
          <w:sz w:val="24"/>
          <w:szCs w:val="24"/>
        </w:rPr>
        <w:t xml:space="preserve"> an additional 10% of the literature sources were checked to ensure a higher level of </w:t>
      </w:r>
      <w:commentRangeStart w:id="120"/>
      <w:r w:rsidRPr="007E189D">
        <w:rPr>
          <w:rFonts w:cstheme="minorHAnsi"/>
          <w:sz w:val="24"/>
          <w:szCs w:val="24"/>
        </w:rPr>
        <w:t>accuracy</w:t>
      </w:r>
      <w:commentRangeEnd w:id="120"/>
      <w:r>
        <w:rPr>
          <w:rStyle w:val="CommentReference"/>
        </w:rPr>
        <w:commentReference w:id="120"/>
      </w:r>
      <w:r w:rsidRPr="007E189D">
        <w:rPr>
          <w:rFonts w:cstheme="minorHAnsi"/>
          <w:sz w:val="24"/>
          <w:szCs w:val="24"/>
        </w:rPr>
        <w:t xml:space="preserve">. </w:t>
      </w:r>
    </w:p>
    <w:p w14:paraId="64529803" w14:textId="77777777" w:rsidR="006153E5" w:rsidRPr="007E189D" w:rsidRDefault="006153E5" w:rsidP="006153E5">
      <w:pPr>
        <w:rPr>
          <w:rFonts w:cstheme="minorHAnsi"/>
          <w:sz w:val="24"/>
          <w:szCs w:val="24"/>
        </w:rPr>
      </w:pPr>
    </w:p>
    <w:p w14:paraId="4F9E988F" w14:textId="77777777" w:rsidR="006153E5" w:rsidRPr="007E189D" w:rsidRDefault="006153E5" w:rsidP="006153E5">
      <w:pPr>
        <w:rPr>
          <w:rFonts w:cstheme="minorHAnsi"/>
          <w:sz w:val="24"/>
          <w:szCs w:val="24"/>
        </w:rPr>
      </w:pPr>
      <w:r w:rsidRPr="007E189D">
        <w:rPr>
          <w:rFonts w:cstheme="minorHAnsi"/>
          <w:b/>
          <w:sz w:val="24"/>
          <w:szCs w:val="24"/>
        </w:rPr>
        <w:t>Table 1</w:t>
      </w:r>
      <w:r w:rsidRPr="007E189D">
        <w:rPr>
          <w:rFonts w:cstheme="minorHAnsi"/>
          <w:sz w:val="24"/>
          <w:szCs w:val="24"/>
        </w:rPr>
        <w:t xml:space="preserve">: </w:t>
      </w:r>
      <w:r>
        <w:rPr>
          <w:rFonts w:cstheme="minorHAnsi"/>
          <w:sz w:val="24"/>
          <w:szCs w:val="24"/>
        </w:rPr>
        <w:t>M</w:t>
      </w:r>
      <w:r w:rsidRPr="007E189D">
        <w:rPr>
          <w:rFonts w:cstheme="minorHAnsi"/>
          <w:sz w:val="24"/>
          <w:szCs w:val="24"/>
        </w:rPr>
        <w:t xml:space="preserve">ajor </w:t>
      </w:r>
      <w:r>
        <w:rPr>
          <w:rFonts w:cstheme="minorHAnsi"/>
          <w:sz w:val="24"/>
          <w:szCs w:val="24"/>
        </w:rPr>
        <w:t>source databases within the Fuel Loading database</w:t>
      </w:r>
      <w:r w:rsidRPr="007E189D">
        <w:rPr>
          <w:rFonts w:cstheme="minorHAnsi"/>
          <w:sz w:val="24"/>
          <w:szCs w:val="24"/>
        </w:rPr>
        <w:t>.</w:t>
      </w:r>
    </w:p>
    <w:tbl>
      <w:tblPr>
        <w:tblStyle w:val="TableGrid"/>
        <w:tblW w:w="9822" w:type="dxa"/>
        <w:tblLayout w:type="fixed"/>
        <w:tblLook w:val="04A0" w:firstRow="1" w:lastRow="0" w:firstColumn="1" w:lastColumn="0" w:noHBand="0" w:noVBand="1"/>
      </w:tblPr>
      <w:tblGrid>
        <w:gridCol w:w="2245"/>
        <w:gridCol w:w="1252"/>
        <w:gridCol w:w="1448"/>
        <w:gridCol w:w="4877"/>
      </w:tblGrid>
      <w:tr w:rsidR="006153E5" w:rsidRPr="007E189D" w14:paraId="5D2846D4" w14:textId="77777777" w:rsidTr="00A74B54">
        <w:tc>
          <w:tcPr>
            <w:tcW w:w="2245" w:type="dxa"/>
          </w:tcPr>
          <w:p w14:paraId="124F8E41" w14:textId="77777777" w:rsidR="006153E5" w:rsidRPr="007E189D" w:rsidRDefault="006153E5" w:rsidP="00A74B54">
            <w:pPr>
              <w:rPr>
                <w:rFonts w:cstheme="minorHAnsi"/>
                <w:b/>
                <w:sz w:val="24"/>
                <w:szCs w:val="24"/>
              </w:rPr>
            </w:pPr>
            <w:r w:rsidRPr="007E189D">
              <w:rPr>
                <w:rFonts w:cstheme="minorHAnsi"/>
                <w:b/>
                <w:sz w:val="24"/>
                <w:szCs w:val="24"/>
              </w:rPr>
              <w:t>Database</w:t>
            </w:r>
          </w:p>
        </w:tc>
        <w:tc>
          <w:tcPr>
            <w:tcW w:w="1252" w:type="dxa"/>
          </w:tcPr>
          <w:p w14:paraId="11110119" w14:textId="77777777" w:rsidR="006153E5" w:rsidRPr="007E189D" w:rsidRDefault="006153E5" w:rsidP="00A74B54">
            <w:pPr>
              <w:rPr>
                <w:rFonts w:cstheme="minorHAnsi"/>
                <w:b/>
                <w:sz w:val="24"/>
                <w:szCs w:val="24"/>
              </w:rPr>
            </w:pPr>
            <w:r w:rsidRPr="007E189D">
              <w:rPr>
                <w:rFonts w:cstheme="minorHAnsi"/>
                <w:b/>
                <w:sz w:val="24"/>
                <w:szCs w:val="24"/>
              </w:rPr>
              <w:t>Number of records</w:t>
            </w:r>
          </w:p>
        </w:tc>
        <w:tc>
          <w:tcPr>
            <w:tcW w:w="1448" w:type="dxa"/>
          </w:tcPr>
          <w:p w14:paraId="5463D95F" w14:textId="77777777" w:rsidR="006153E5" w:rsidRPr="007E189D" w:rsidRDefault="006153E5" w:rsidP="00A74B54">
            <w:pPr>
              <w:rPr>
                <w:rFonts w:cstheme="minorHAnsi"/>
                <w:b/>
                <w:sz w:val="24"/>
                <w:szCs w:val="24"/>
              </w:rPr>
            </w:pPr>
            <w:r w:rsidRPr="007E189D">
              <w:rPr>
                <w:rFonts w:cstheme="minorHAnsi"/>
                <w:b/>
                <w:sz w:val="24"/>
                <w:szCs w:val="24"/>
              </w:rPr>
              <w:t>Years</w:t>
            </w:r>
          </w:p>
        </w:tc>
        <w:tc>
          <w:tcPr>
            <w:tcW w:w="4877" w:type="dxa"/>
          </w:tcPr>
          <w:p w14:paraId="159701AF" w14:textId="77777777" w:rsidR="006153E5" w:rsidRPr="007E189D" w:rsidRDefault="006153E5" w:rsidP="00A74B54">
            <w:pPr>
              <w:rPr>
                <w:rFonts w:cstheme="minorHAnsi"/>
                <w:b/>
                <w:sz w:val="24"/>
                <w:szCs w:val="24"/>
              </w:rPr>
            </w:pPr>
            <w:r w:rsidRPr="007E189D">
              <w:rPr>
                <w:rFonts w:cstheme="minorHAnsi"/>
                <w:b/>
                <w:sz w:val="24"/>
                <w:szCs w:val="24"/>
              </w:rPr>
              <w:t>Source</w:t>
            </w:r>
          </w:p>
        </w:tc>
      </w:tr>
      <w:tr w:rsidR="006153E5" w:rsidRPr="007E189D" w14:paraId="073FA5D9" w14:textId="77777777" w:rsidTr="00A74B54">
        <w:tc>
          <w:tcPr>
            <w:tcW w:w="2245" w:type="dxa"/>
          </w:tcPr>
          <w:p w14:paraId="6D320BF4" w14:textId="77777777" w:rsidR="006153E5" w:rsidRPr="007E189D" w:rsidRDefault="006153E5" w:rsidP="00A74B54">
            <w:pPr>
              <w:rPr>
                <w:rFonts w:cstheme="minorHAnsi"/>
                <w:sz w:val="24"/>
                <w:szCs w:val="24"/>
              </w:rPr>
            </w:pPr>
            <w:r w:rsidRPr="007E189D">
              <w:rPr>
                <w:rFonts w:cstheme="minorHAnsi"/>
                <w:sz w:val="24"/>
                <w:szCs w:val="24"/>
              </w:rPr>
              <w:t>FFS</w:t>
            </w:r>
          </w:p>
        </w:tc>
        <w:tc>
          <w:tcPr>
            <w:tcW w:w="1252" w:type="dxa"/>
          </w:tcPr>
          <w:p w14:paraId="340180C9" w14:textId="77777777" w:rsidR="006153E5" w:rsidRPr="007E189D" w:rsidRDefault="006153E5" w:rsidP="00A74B54">
            <w:pPr>
              <w:rPr>
                <w:rFonts w:cstheme="minorHAnsi"/>
                <w:sz w:val="24"/>
                <w:szCs w:val="24"/>
              </w:rPr>
            </w:pPr>
            <w:r w:rsidRPr="007E189D">
              <w:rPr>
                <w:rFonts w:cstheme="minorHAnsi"/>
                <w:sz w:val="24"/>
                <w:szCs w:val="24"/>
              </w:rPr>
              <w:t>128</w:t>
            </w:r>
          </w:p>
        </w:tc>
        <w:tc>
          <w:tcPr>
            <w:tcW w:w="1448" w:type="dxa"/>
          </w:tcPr>
          <w:p w14:paraId="38B65D49" w14:textId="77777777" w:rsidR="006153E5" w:rsidRPr="007E189D" w:rsidRDefault="006153E5" w:rsidP="00A74B54">
            <w:pPr>
              <w:rPr>
                <w:rFonts w:cstheme="minorHAnsi"/>
                <w:sz w:val="24"/>
                <w:szCs w:val="24"/>
              </w:rPr>
            </w:pPr>
          </w:p>
        </w:tc>
        <w:tc>
          <w:tcPr>
            <w:tcW w:w="4877" w:type="dxa"/>
          </w:tcPr>
          <w:p w14:paraId="4725912F" w14:textId="77777777" w:rsidR="006153E5" w:rsidRPr="007E189D" w:rsidRDefault="006153E5" w:rsidP="00A74B54">
            <w:pPr>
              <w:rPr>
                <w:rFonts w:cstheme="minorHAnsi"/>
                <w:sz w:val="24"/>
                <w:szCs w:val="24"/>
              </w:rPr>
            </w:pPr>
            <w:r w:rsidRPr="007E189D">
              <w:rPr>
                <w:rFonts w:cstheme="minorHAnsi"/>
                <w:sz w:val="24"/>
                <w:szCs w:val="24"/>
              </w:rPr>
              <w:t>Fire and fire surrogates (McIvor)</w:t>
            </w:r>
          </w:p>
        </w:tc>
      </w:tr>
      <w:tr w:rsidR="006153E5" w:rsidRPr="007E189D" w14:paraId="13B1277F" w14:textId="77777777" w:rsidTr="00A74B54">
        <w:tc>
          <w:tcPr>
            <w:tcW w:w="2245" w:type="dxa"/>
          </w:tcPr>
          <w:p w14:paraId="2FCA2D48" w14:textId="77777777" w:rsidR="006153E5" w:rsidRPr="007E189D" w:rsidRDefault="006153E5" w:rsidP="00A74B54">
            <w:pPr>
              <w:rPr>
                <w:rFonts w:cstheme="minorHAnsi"/>
                <w:sz w:val="24"/>
                <w:szCs w:val="24"/>
              </w:rPr>
            </w:pPr>
            <w:r w:rsidRPr="007E189D">
              <w:rPr>
                <w:rFonts w:cstheme="minorHAnsi"/>
                <w:sz w:val="24"/>
                <w:szCs w:val="24"/>
              </w:rPr>
              <w:t>FLM database</w:t>
            </w:r>
          </w:p>
        </w:tc>
        <w:tc>
          <w:tcPr>
            <w:tcW w:w="1252" w:type="dxa"/>
          </w:tcPr>
          <w:p w14:paraId="7A37E683" w14:textId="77777777" w:rsidR="006153E5" w:rsidRPr="007E189D" w:rsidRDefault="006153E5" w:rsidP="00A74B54">
            <w:pPr>
              <w:rPr>
                <w:rFonts w:cstheme="minorHAnsi"/>
                <w:sz w:val="24"/>
                <w:szCs w:val="24"/>
              </w:rPr>
            </w:pPr>
            <w:r w:rsidRPr="007E189D">
              <w:rPr>
                <w:rFonts w:cstheme="minorHAnsi"/>
                <w:sz w:val="24"/>
                <w:szCs w:val="24"/>
                <w:highlight w:val="yellow"/>
              </w:rPr>
              <w:t>8555 - REDUCED</w:t>
            </w:r>
          </w:p>
        </w:tc>
        <w:tc>
          <w:tcPr>
            <w:tcW w:w="1448" w:type="dxa"/>
          </w:tcPr>
          <w:p w14:paraId="4D933B1B" w14:textId="77777777" w:rsidR="006153E5" w:rsidRPr="007E189D" w:rsidRDefault="006153E5" w:rsidP="00A74B54">
            <w:pPr>
              <w:rPr>
                <w:rFonts w:cstheme="minorHAnsi"/>
                <w:sz w:val="24"/>
                <w:szCs w:val="24"/>
              </w:rPr>
            </w:pPr>
          </w:p>
        </w:tc>
        <w:tc>
          <w:tcPr>
            <w:tcW w:w="4877" w:type="dxa"/>
          </w:tcPr>
          <w:p w14:paraId="244F5D0B" w14:textId="77777777" w:rsidR="006153E5" w:rsidRPr="007E189D" w:rsidRDefault="006153E5" w:rsidP="00A74B54">
            <w:pPr>
              <w:rPr>
                <w:rFonts w:cstheme="minorHAnsi"/>
                <w:sz w:val="24"/>
                <w:szCs w:val="24"/>
              </w:rPr>
            </w:pPr>
            <w:r w:rsidRPr="007E189D">
              <w:rPr>
                <w:rFonts w:cstheme="minorHAnsi"/>
                <w:sz w:val="24"/>
                <w:szCs w:val="24"/>
              </w:rPr>
              <w:t>Source data for the fuel loading model development (Keane)</w:t>
            </w:r>
          </w:p>
        </w:tc>
      </w:tr>
      <w:tr w:rsidR="006153E5" w:rsidRPr="007E189D" w14:paraId="47AB3DC1" w14:textId="77777777" w:rsidTr="00A74B54">
        <w:tc>
          <w:tcPr>
            <w:tcW w:w="2245" w:type="dxa"/>
          </w:tcPr>
          <w:p w14:paraId="0E44E4F8" w14:textId="77777777" w:rsidR="006153E5" w:rsidRPr="007E189D" w:rsidRDefault="006153E5" w:rsidP="00A74B54">
            <w:pPr>
              <w:rPr>
                <w:rFonts w:cstheme="minorHAnsi"/>
                <w:sz w:val="24"/>
                <w:szCs w:val="24"/>
              </w:rPr>
            </w:pPr>
            <w:r w:rsidRPr="007E189D">
              <w:rPr>
                <w:rFonts w:cstheme="minorHAnsi"/>
                <w:sz w:val="24"/>
                <w:szCs w:val="24"/>
              </w:rPr>
              <w:t>FOFEM fuels</w:t>
            </w:r>
          </w:p>
        </w:tc>
        <w:tc>
          <w:tcPr>
            <w:tcW w:w="1252" w:type="dxa"/>
          </w:tcPr>
          <w:p w14:paraId="0410A98E" w14:textId="77777777" w:rsidR="006153E5" w:rsidRPr="007E189D" w:rsidRDefault="006153E5" w:rsidP="00A74B54">
            <w:pPr>
              <w:rPr>
                <w:rFonts w:cstheme="minorHAnsi"/>
                <w:sz w:val="24"/>
                <w:szCs w:val="24"/>
              </w:rPr>
            </w:pPr>
            <w:r w:rsidRPr="007E189D">
              <w:rPr>
                <w:rFonts w:cstheme="minorHAnsi"/>
                <w:sz w:val="24"/>
                <w:szCs w:val="24"/>
              </w:rPr>
              <w:t>1095</w:t>
            </w:r>
          </w:p>
        </w:tc>
        <w:tc>
          <w:tcPr>
            <w:tcW w:w="1448" w:type="dxa"/>
          </w:tcPr>
          <w:p w14:paraId="0E456D8D" w14:textId="77777777" w:rsidR="006153E5" w:rsidRPr="007E189D" w:rsidRDefault="006153E5" w:rsidP="00A74B54">
            <w:pPr>
              <w:rPr>
                <w:rFonts w:cstheme="minorHAnsi"/>
                <w:sz w:val="24"/>
                <w:szCs w:val="24"/>
              </w:rPr>
            </w:pPr>
          </w:p>
        </w:tc>
        <w:tc>
          <w:tcPr>
            <w:tcW w:w="4877" w:type="dxa"/>
          </w:tcPr>
          <w:p w14:paraId="18888035" w14:textId="77777777" w:rsidR="006153E5" w:rsidRPr="007E189D" w:rsidRDefault="006153E5" w:rsidP="00A74B54">
            <w:pPr>
              <w:rPr>
                <w:rFonts w:cstheme="minorHAnsi"/>
                <w:sz w:val="24"/>
                <w:szCs w:val="24"/>
              </w:rPr>
            </w:pPr>
            <w:r w:rsidRPr="007E189D">
              <w:rPr>
                <w:rFonts w:cstheme="minorHAnsi"/>
                <w:sz w:val="24"/>
                <w:szCs w:val="24"/>
              </w:rPr>
              <w:t>Old database compiled to inform FOFEM fuel loading profiles (Reinhardt, Lutes)</w:t>
            </w:r>
          </w:p>
        </w:tc>
      </w:tr>
      <w:tr w:rsidR="006153E5" w:rsidRPr="007E189D" w14:paraId="4D4B94E0" w14:textId="77777777" w:rsidTr="00A74B54">
        <w:tc>
          <w:tcPr>
            <w:tcW w:w="2245" w:type="dxa"/>
          </w:tcPr>
          <w:p w14:paraId="0F6D006A" w14:textId="77777777" w:rsidR="006153E5" w:rsidRPr="007E189D" w:rsidRDefault="006153E5" w:rsidP="00A74B54">
            <w:pPr>
              <w:rPr>
                <w:rFonts w:cstheme="minorHAnsi"/>
                <w:sz w:val="24"/>
                <w:szCs w:val="24"/>
              </w:rPr>
            </w:pPr>
            <w:r w:rsidRPr="007E189D">
              <w:rPr>
                <w:rFonts w:cstheme="minorHAnsi"/>
                <w:sz w:val="24"/>
                <w:szCs w:val="24"/>
              </w:rPr>
              <w:t>Forest Inventory and Analysis Program</w:t>
            </w:r>
          </w:p>
        </w:tc>
        <w:tc>
          <w:tcPr>
            <w:tcW w:w="1252" w:type="dxa"/>
          </w:tcPr>
          <w:p w14:paraId="63B59A2D" w14:textId="77777777" w:rsidR="006153E5" w:rsidRPr="007E189D" w:rsidRDefault="006153E5" w:rsidP="00A74B54">
            <w:pPr>
              <w:rPr>
                <w:rFonts w:cstheme="minorHAnsi"/>
                <w:sz w:val="24"/>
                <w:szCs w:val="24"/>
              </w:rPr>
            </w:pPr>
            <w:r w:rsidRPr="007E189D">
              <w:rPr>
                <w:rFonts w:cstheme="minorHAnsi"/>
                <w:sz w:val="24"/>
                <w:szCs w:val="24"/>
              </w:rPr>
              <w:t>15,061</w:t>
            </w:r>
          </w:p>
        </w:tc>
        <w:tc>
          <w:tcPr>
            <w:tcW w:w="1448" w:type="dxa"/>
          </w:tcPr>
          <w:p w14:paraId="48E8AEFA" w14:textId="77777777" w:rsidR="006153E5" w:rsidRPr="007E189D" w:rsidRDefault="006153E5" w:rsidP="00A74B54">
            <w:pPr>
              <w:rPr>
                <w:rFonts w:cstheme="minorHAnsi"/>
                <w:sz w:val="24"/>
                <w:szCs w:val="24"/>
              </w:rPr>
            </w:pPr>
            <w:r w:rsidRPr="007E189D">
              <w:rPr>
                <w:rFonts w:cstheme="minorHAnsi"/>
                <w:sz w:val="24"/>
                <w:szCs w:val="24"/>
              </w:rPr>
              <w:t>2015</w:t>
            </w:r>
          </w:p>
        </w:tc>
        <w:tc>
          <w:tcPr>
            <w:tcW w:w="4877" w:type="dxa"/>
          </w:tcPr>
          <w:p w14:paraId="218D859D" w14:textId="77777777" w:rsidR="006153E5" w:rsidRPr="007E189D" w:rsidRDefault="006153E5" w:rsidP="00A74B54">
            <w:pPr>
              <w:rPr>
                <w:rFonts w:cstheme="minorHAnsi"/>
                <w:sz w:val="24"/>
                <w:szCs w:val="24"/>
              </w:rPr>
            </w:pPr>
            <w:r w:rsidRPr="007E189D">
              <w:rPr>
                <w:rFonts w:cstheme="minorHAnsi"/>
                <w:sz w:val="24"/>
                <w:szCs w:val="24"/>
              </w:rPr>
              <w:t xml:space="preserve">David </w:t>
            </w:r>
            <w:proofErr w:type="spellStart"/>
            <w:r w:rsidRPr="007E189D">
              <w:rPr>
                <w:rFonts w:cstheme="minorHAnsi"/>
                <w:sz w:val="24"/>
                <w:szCs w:val="24"/>
              </w:rPr>
              <w:t>Chojnacky</w:t>
            </w:r>
            <w:proofErr w:type="spellEnd"/>
            <w:r w:rsidRPr="007E189D">
              <w:rPr>
                <w:rFonts w:cstheme="minorHAnsi"/>
                <w:sz w:val="24"/>
                <w:szCs w:val="24"/>
              </w:rPr>
              <w:t xml:space="preserve">, University of Vermont– downloaded from - </w:t>
            </w:r>
            <w:hyperlink r:id="rId8" w:history="1">
              <w:r w:rsidRPr="007E189D">
                <w:rPr>
                  <w:rStyle w:val="Hyperlink"/>
                  <w:rFonts w:cstheme="minorHAnsi"/>
                  <w:sz w:val="24"/>
                  <w:szCs w:val="24"/>
                </w:rPr>
                <w:t>http://web.gis.vt.edu/forestry/dwm/index.php</w:t>
              </w:r>
            </w:hyperlink>
          </w:p>
        </w:tc>
      </w:tr>
      <w:tr w:rsidR="006153E5" w:rsidRPr="007E189D" w14:paraId="56B8FC96" w14:textId="77777777" w:rsidTr="00A74B54">
        <w:tc>
          <w:tcPr>
            <w:tcW w:w="2245" w:type="dxa"/>
          </w:tcPr>
          <w:p w14:paraId="679B4218" w14:textId="77777777" w:rsidR="006153E5" w:rsidRPr="007E189D" w:rsidRDefault="006153E5" w:rsidP="00A74B54">
            <w:pPr>
              <w:rPr>
                <w:rFonts w:cstheme="minorHAnsi"/>
                <w:sz w:val="24"/>
                <w:szCs w:val="24"/>
              </w:rPr>
            </w:pPr>
            <w:r w:rsidRPr="007E189D">
              <w:rPr>
                <w:rFonts w:cstheme="minorHAnsi"/>
                <w:sz w:val="24"/>
                <w:szCs w:val="24"/>
              </w:rPr>
              <w:t>LFRDB</w:t>
            </w:r>
          </w:p>
        </w:tc>
        <w:tc>
          <w:tcPr>
            <w:tcW w:w="1252" w:type="dxa"/>
          </w:tcPr>
          <w:p w14:paraId="4A438210" w14:textId="77777777" w:rsidR="006153E5" w:rsidRPr="007E189D" w:rsidRDefault="006153E5" w:rsidP="00A74B54">
            <w:pPr>
              <w:rPr>
                <w:rFonts w:cstheme="minorHAnsi"/>
                <w:sz w:val="24"/>
                <w:szCs w:val="24"/>
              </w:rPr>
            </w:pPr>
            <w:r w:rsidRPr="007E189D">
              <w:rPr>
                <w:rFonts w:cstheme="minorHAnsi"/>
                <w:sz w:val="24"/>
                <w:szCs w:val="24"/>
              </w:rPr>
              <w:t>18,012</w:t>
            </w:r>
          </w:p>
        </w:tc>
        <w:tc>
          <w:tcPr>
            <w:tcW w:w="1448" w:type="dxa"/>
          </w:tcPr>
          <w:p w14:paraId="1AE17682" w14:textId="77777777" w:rsidR="006153E5" w:rsidRPr="007E189D" w:rsidRDefault="006153E5" w:rsidP="00A74B54">
            <w:pPr>
              <w:rPr>
                <w:rFonts w:cstheme="minorHAnsi"/>
                <w:sz w:val="24"/>
                <w:szCs w:val="24"/>
              </w:rPr>
            </w:pPr>
          </w:p>
        </w:tc>
        <w:tc>
          <w:tcPr>
            <w:tcW w:w="4877" w:type="dxa"/>
          </w:tcPr>
          <w:p w14:paraId="568C12C5" w14:textId="77777777" w:rsidR="006153E5" w:rsidRPr="007E189D" w:rsidRDefault="006153E5" w:rsidP="00A74B54">
            <w:pPr>
              <w:rPr>
                <w:rFonts w:cstheme="minorHAnsi"/>
                <w:sz w:val="24"/>
                <w:szCs w:val="24"/>
              </w:rPr>
            </w:pPr>
            <w:r w:rsidRPr="007E189D">
              <w:rPr>
                <w:rFonts w:cstheme="minorHAnsi"/>
                <w:color w:val="222222"/>
                <w:sz w:val="24"/>
                <w:szCs w:val="24"/>
                <w:shd w:val="clear" w:color="auto" w:fill="FFFFFF"/>
              </w:rPr>
              <w:t>LFRDB_Public_20100122.mdb</w:t>
            </w:r>
          </w:p>
        </w:tc>
      </w:tr>
      <w:tr w:rsidR="006153E5" w:rsidRPr="007E189D" w14:paraId="64E75255" w14:textId="77777777" w:rsidTr="00A74B54">
        <w:tc>
          <w:tcPr>
            <w:tcW w:w="2245" w:type="dxa"/>
          </w:tcPr>
          <w:p w14:paraId="11BEEB59" w14:textId="77777777" w:rsidR="006153E5" w:rsidRPr="007E189D" w:rsidRDefault="006153E5" w:rsidP="00A74B54">
            <w:pPr>
              <w:rPr>
                <w:rFonts w:cstheme="minorHAnsi"/>
                <w:sz w:val="24"/>
                <w:szCs w:val="24"/>
              </w:rPr>
            </w:pPr>
            <w:r w:rsidRPr="007E189D">
              <w:rPr>
                <w:rFonts w:cstheme="minorHAnsi"/>
                <w:sz w:val="24"/>
                <w:szCs w:val="24"/>
              </w:rPr>
              <w:lastRenderedPageBreak/>
              <w:t>Natural Fuels Photo Series</w:t>
            </w:r>
          </w:p>
        </w:tc>
        <w:tc>
          <w:tcPr>
            <w:tcW w:w="1252" w:type="dxa"/>
          </w:tcPr>
          <w:p w14:paraId="64577B8A" w14:textId="77777777" w:rsidR="006153E5" w:rsidRPr="007E189D" w:rsidRDefault="006153E5" w:rsidP="00A74B54">
            <w:pPr>
              <w:rPr>
                <w:rFonts w:cstheme="minorHAnsi"/>
                <w:sz w:val="24"/>
                <w:szCs w:val="24"/>
              </w:rPr>
            </w:pPr>
            <w:r w:rsidRPr="007E189D">
              <w:rPr>
                <w:rFonts w:cstheme="minorHAnsi"/>
                <w:sz w:val="24"/>
                <w:szCs w:val="24"/>
              </w:rPr>
              <w:t>550</w:t>
            </w:r>
          </w:p>
        </w:tc>
        <w:tc>
          <w:tcPr>
            <w:tcW w:w="1448" w:type="dxa"/>
          </w:tcPr>
          <w:p w14:paraId="0B2B3E8B" w14:textId="77777777" w:rsidR="006153E5" w:rsidRPr="007E189D" w:rsidRDefault="006153E5" w:rsidP="00A74B54">
            <w:pPr>
              <w:rPr>
                <w:rFonts w:cstheme="minorHAnsi"/>
                <w:sz w:val="24"/>
                <w:szCs w:val="24"/>
              </w:rPr>
            </w:pPr>
            <w:r w:rsidRPr="007E189D">
              <w:rPr>
                <w:rFonts w:cstheme="minorHAnsi"/>
                <w:sz w:val="24"/>
                <w:szCs w:val="24"/>
              </w:rPr>
              <w:t>1998-2016</w:t>
            </w:r>
          </w:p>
        </w:tc>
        <w:tc>
          <w:tcPr>
            <w:tcW w:w="4877" w:type="dxa"/>
          </w:tcPr>
          <w:p w14:paraId="150B1312" w14:textId="77777777" w:rsidR="006153E5" w:rsidRPr="007E189D" w:rsidRDefault="00BF3BBD" w:rsidP="00A74B54">
            <w:pPr>
              <w:rPr>
                <w:rFonts w:cstheme="minorHAnsi"/>
                <w:sz w:val="24"/>
                <w:szCs w:val="24"/>
              </w:rPr>
            </w:pPr>
            <w:hyperlink r:id="rId9" w:history="1">
              <w:r w:rsidR="006153E5" w:rsidRPr="007E189D">
                <w:rPr>
                  <w:rStyle w:val="Hyperlink"/>
                  <w:rFonts w:cstheme="minorHAnsi"/>
                  <w:sz w:val="24"/>
                  <w:szCs w:val="24"/>
                </w:rPr>
                <w:t>https://www.fs.fed.us/pnw/fera/research/fuels/photo_series</w:t>
              </w:r>
            </w:hyperlink>
          </w:p>
        </w:tc>
      </w:tr>
    </w:tbl>
    <w:p w14:paraId="194E7AF2" w14:textId="77777777" w:rsidR="006153E5" w:rsidRPr="007E189D" w:rsidRDefault="006153E5" w:rsidP="006153E5">
      <w:pPr>
        <w:rPr>
          <w:rFonts w:cstheme="minorHAnsi"/>
          <w:sz w:val="24"/>
          <w:szCs w:val="24"/>
        </w:rPr>
      </w:pPr>
    </w:p>
    <w:p w14:paraId="72CF5740" w14:textId="77777777" w:rsidR="006153E5" w:rsidRPr="007E189D" w:rsidRDefault="006153E5" w:rsidP="006153E5">
      <w:pPr>
        <w:rPr>
          <w:rFonts w:cstheme="minorHAnsi"/>
          <w:sz w:val="24"/>
          <w:szCs w:val="24"/>
        </w:rPr>
      </w:pPr>
      <w:r w:rsidRPr="007E189D">
        <w:rPr>
          <w:rFonts w:cstheme="minorHAnsi"/>
          <w:b/>
          <w:sz w:val="24"/>
          <w:szCs w:val="24"/>
        </w:rPr>
        <w:t>Table 2</w:t>
      </w:r>
      <w:r w:rsidRPr="007E189D">
        <w:rPr>
          <w:rFonts w:cstheme="minorHAnsi"/>
          <w:sz w:val="24"/>
          <w:szCs w:val="24"/>
        </w:rPr>
        <w:t xml:space="preserve">: Fuel loading database fields and definitions. To date, the database contains nearly 40,000 records and </w:t>
      </w:r>
      <w:proofErr w:type="gramStart"/>
      <w:r w:rsidRPr="007E189D">
        <w:rPr>
          <w:rFonts w:cstheme="minorHAnsi"/>
          <w:sz w:val="24"/>
          <w:szCs w:val="24"/>
        </w:rPr>
        <w:t>was designed</w:t>
      </w:r>
      <w:proofErr w:type="gramEnd"/>
      <w:r w:rsidRPr="007E189D">
        <w:rPr>
          <w:rFonts w:cstheme="minorHAnsi"/>
          <w:sz w:val="24"/>
          <w:szCs w:val="24"/>
        </w:rPr>
        <w:t xml:space="preserve"> to accommodate additional records as they become available.</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815"/>
        <w:gridCol w:w="2250"/>
      </w:tblGrid>
      <w:tr w:rsidR="006153E5" w:rsidRPr="007E189D" w14:paraId="3918827E" w14:textId="77777777" w:rsidTr="00A74B54">
        <w:trPr>
          <w:trHeight w:val="300"/>
        </w:trPr>
        <w:tc>
          <w:tcPr>
            <w:tcW w:w="2740" w:type="dxa"/>
            <w:shd w:val="clear" w:color="auto" w:fill="auto"/>
            <w:noWrap/>
          </w:tcPr>
          <w:p w14:paraId="17531B14" w14:textId="77777777" w:rsidR="006153E5" w:rsidRPr="007E189D" w:rsidRDefault="006153E5" w:rsidP="00A74B54">
            <w:pPr>
              <w:rPr>
                <w:rFonts w:eastAsia="Times New Roman" w:cstheme="minorHAnsi"/>
                <w:b/>
                <w:color w:val="000000"/>
                <w:sz w:val="24"/>
                <w:szCs w:val="24"/>
              </w:rPr>
            </w:pPr>
            <w:r w:rsidRPr="007E189D">
              <w:rPr>
                <w:rFonts w:eastAsia="Times New Roman" w:cstheme="minorHAnsi"/>
                <w:b/>
                <w:color w:val="000000"/>
                <w:sz w:val="24"/>
                <w:szCs w:val="24"/>
              </w:rPr>
              <w:t>Field</w:t>
            </w:r>
          </w:p>
        </w:tc>
        <w:tc>
          <w:tcPr>
            <w:tcW w:w="4815" w:type="dxa"/>
            <w:shd w:val="clear" w:color="auto" w:fill="auto"/>
            <w:noWrap/>
          </w:tcPr>
          <w:p w14:paraId="6A42863C" w14:textId="77777777" w:rsidR="006153E5" w:rsidRPr="007E189D" w:rsidRDefault="006153E5" w:rsidP="00A74B54">
            <w:pPr>
              <w:rPr>
                <w:rFonts w:eastAsia="Times New Roman" w:cstheme="minorHAnsi"/>
                <w:b/>
                <w:color w:val="000000"/>
                <w:sz w:val="24"/>
                <w:szCs w:val="24"/>
              </w:rPr>
            </w:pPr>
            <w:r w:rsidRPr="007E189D">
              <w:rPr>
                <w:rFonts w:eastAsia="Times New Roman" w:cstheme="minorHAnsi"/>
                <w:b/>
                <w:color w:val="000000"/>
                <w:sz w:val="24"/>
                <w:szCs w:val="24"/>
              </w:rPr>
              <w:t>Definition</w:t>
            </w:r>
          </w:p>
        </w:tc>
        <w:tc>
          <w:tcPr>
            <w:tcW w:w="2250" w:type="dxa"/>
          </w:tcPr>
          <w:p w14:paraId="15249FF0" w14:textId="77777777" w:rsidR="006153E5" w:rsidRPr="007E189D" w:rsidRDefault="006153E5" w:rsidP="00A74B54">
            <w:pPr>
              <w:rPr>
                <w:rFonts w:eastAsia="Times New Roman" w:cstheme="minorHAnsi"/>
                <w:b/>
                <w:color w:val="000000"/>
                <w:sz w:val="24"/>
                <w:szCs w:val="24"/>
              </w:rPr>
            </w:pPr>
            <w:r w:rsidRPr="007E189D">
              <w:rPr>
                <w:rFonts w:eastAsia="Times New Roman" w:cstheme="minorHAnsi"/>
                <w:b/>
                <w:color w:val="000000"/>
                <w:sz w:val="24"/>
                <w:szCs w:val="24"/>
              </w:rPr>
              <w:t>Sample entry</w:t>
            </w:r>
          </w:p>
        </w:tc>
      </w:tr>
      <w:tr w:rsidR="006153E5" w:rsidRPr="007E189D" w14:paraId="3E51FCF0" w14:textId="77777777" w:rsidTr="00A74B54">
        <w:trPr>
          <w:trHeight w:val="300"/>
        </w:trPr>
        <w:tc>
          <w:tcPr>
            <w:tcW w:w="2740" w:type="dxa"/>
            <w:shd w:val="clear" w:color="auto" w:fill="auto"/>
            <w:noWrap/>
            <w:hideMark/>
          </w:tcPr>
          <w:p w14:paraId="7C530079"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LFEVTGroupID</w:t>
            </w:r>
            <w:proofErr w:type="spellEnd"/>
          </w:p>
        </w:tc>
        <w:tc>
          <w:tcPr>
            <w:tcW w:w="4815" w:type="dxa"/>
            <w:shd w:val="clear" w:color="auto" w:fill="auto"/>
            <w:noWrap/>
            <w:hideMark/>
          </w:tcPr>
          <w:p w14:paraId="174626F5"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Unique ID for each EVT Group number</w:t>
            </w:r>
          </w:p>
        </w:tc>
        <w:tc>
          <w:tcPr>
            <w:tcW w:w="2250" w:type="dxa"/>
          </w:tcPr>
          <w:p w14:paraId="7951485C"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693</w:t>
            </w:r>
          </w:p>
        </w:tc>
      </w:tr>
      <w:tr w:rsidR="006153E5" w:rsidRPr="007E189D" w14:paraId="6CE99B72" w14:textId="77777777" w:rsidTr="00A74B54">
        <w:trPr>
          <w:trHeight w:val="300"/>
        </w:trPr>
        <w:tc>
          <w:tcPr>
            <w:tcW w:w="2740" w:type="dxa"/>
            <w:shd w:val="clear" w:color="auto" w:fill="auto"/>
            <w:noWrap/>
            <w:hideMark/>
          </w:tcPr>
          <w:p w14:paraId="6A61656B"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LFEVTGroup</w:t>
            </w:r>
            <w:proofErr w:type="spellEnd"/>
          </w:p>
        </w:tc>
        <w:tc>
          <w:tcPr>
            <w:tcW w:w="4815" w:type="dxa"/>
            <w:shd w:val="clear" w:color="auto" w:fill="auto"/>
            <w:noWrap/>
            <w:hideMark/>
          </w:tcPr>
          <w:p w14:paraId="357C98BB"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EVT Group Name</w:t>
            </w:r>
          </w:p>
        </w:tc>
        <w:tc>
          <w:tcPr>
            <w:tcW w:w="2250" w:type="dxa"/>
          </w:tcPr>
          <w:p w14:paraId="07FC1621"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Spruce-Fir-Hardwood Forest</w:t>
            </w:r>
          </w:p>
        </w:tc>
      </w:tr>
      <w:tr w:rsidR="006153E5" w:rsidRPr="007E189D" w14:paraId="07440943" w14:textId="77777777" w:rsidTr="00A74B54">
        <w:trPr>
          <w:trHeight w:val="300"/>
        </w:trPr>
        <w:tc>
          <w:tcPr>
            <w:tcW w:w="2740" w:type="dxa"/>
            <w:shd w:val="clear" w:color="auto" w:fill="auto"/>
            <w:noWrap/>
            <w:hideMark/>
          </w:tcPr>
          <w:p w14:paraId="58FD4BBD"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sourceID</w:t>
            </w:r>
            <w:proofErr w:type="spellEnd"/>
          </w:p>
        </w:tc>
        <w:tc>
          <w:tcPr>
            <w:tcW w:w="4815" w:type="dxa"/>
            <w:shd w:val="clear" w:color="auto" w:fill="auto"/>
            <w:noWrap/>
            <w:hideMark/>
          </w:tcPr>
          <w:p w14:paraId="084F7E16"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Unique ID for each source reference</w:t>
            </w:r>
          </w:p>
        </w:tc>
        <w:tc>
          <w:tcPr>
            <w:tcW w:w="2250" w:type="dxa"/>
          </w:tcPr>
          <w:p w14:paraId="6CA4BF19"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571</w:t>
            </w:r>
          </w:p>
        </w:tc>
      </w:tr>
      <w:tr w:rsidR="006153E5" w:rsidRPr="007E189D" w14:paraId="1BD2FE55" w14:textId="77777777" w:rsidTr="00A74B54">
        <w:trPr>
          <w:trHeight w:val="300"/>
        </w:trPr>
        <w:tc>
          <w:tcPr>
            <w:tcW w:w="2740" w:type="dxa"/>
            <w:shd w:val="clear" w:color="auto" w:fill="auto"/>
            <w:noWrap/>
            <w:hideMark/>
          </w:tcPr>
          <w:p w14:paraId="58240776"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Source</w:t>
            </w:r>
          </w:p>
        </w:tc>
        <w:tc>
          <w:tcPr>
            <w:tcW w:w="4815" w:type="dxa"/>
            <w:shd w:val="clear" w:color="auto" w:fill="auto"/>
            <w:noWrap/>
            <w:hideMark/>
          </w:tcPr>
          <w:p w14:paraId="793F1594"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 xml:space="preserve">Source reference </w:t>
            </w:r>
          </w:p>
        </w:tc>
        <w:tc>
          <w:tcPr>
            <w:tcW w:w="2250" w:type="dxa"/>
          </w:tcPr>
          <w:p w14:paraId="042BB532"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 xml:space="preserve">Natural Fuels Photo Series Volume </w:t>
            </w:r>
            <w:proofErr w:type="spellStart"/>
            <w:r w:rsidRPr="007E189D">
              <w:rPr>
                <w:rFonts w:eastAsia="Times New Roman" w:cstheme="minorHAnsi"/>
                <w:color w:val="000000"/>
                <w:sz w:val="24"/>
                <w:szCs w:val="24"/>
              </w:rPr>
              <w:t>Iia</w:t>
            </w:r>
            <w:proofErr w:type="spellEnd"/>
            <w:r w:rsidRPr="007E189D">
              <w:rPr>
                <w:rFonts w:eastAsia="Times New Roman" w:cstheme="minorHAnsi"/>
                <w:color w:val="000000"/>
                <w:sz w:val="24"/>
                <w:szCs w:val="24"/>
              </w:rPr>
              <w:t>, PMS 836</w:t>
            </w:r>
          </w:p>
        </w:tc>
      </w:tr>
      <w:tr w:rsidR="006153E5" w:rsidRPr="007E189D" w14:paraId="47AFA027" w14:textId="77777777" w:rsidTr="00A74B54">
        <w:trPr>
          <w:trHeight w:val="300"/>
        </w:trPr>
        <w:tc>
          <w:tcPr>
            <w:tcW w:w="2740" w:type="dxa"/>
            <w:shd w:val="clear" w:color="auto" w:fill="auto"/>
            <w:noWrap/>
            <w:hideMark/>
          </w:tcPr>
          <w:p w14:paraId="0873BB14"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studyPointID</w:t>
            </w:r>
            <w:proofErr w:type="spellEnd"/>
          </w:p>
        </w:tc>
        <w:tc>
          <w:tcPr>
            <w:tcW w:w="4815" w:type="dxa"/>
            <w:shd w:val="clear" w:color="auto" w:fill="auto"/>
            <w:noWrap/>
            <w:hideMark/>
          </w:tcPr>
          <w:p w14:paraId="5ADCAA95"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Unique study point ID</w:t>
            </w:r>
          </w:p>
        </w:tc>
        <w:tc>
          <w:tcPr>
            <w:tcW w:w="2250" w:type="dxa"/>
          </w:tcPr>
          <w:p w14:paraId="5E88F86F"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48753</w:t>
            </w:r>
          </w:p>
        </w:tc>
      </w:tr>
      <w:tr w:rsidR="006153E5" w:rsidRPr="007E189D" w14:paraId="7A0FC606" w14:textId="77777777" w:rsidTr="00A74B54">
        <w:trPr>
          <w:trHeight w:val="300"/>
        </w:trPr>
        <w:tc>
          <w:tcPr>
            <w:tcW w:w="2740" w:type="dxa"/>
            <w:shd w:val="clear" w:color="auto" w:fill="auto"/>
            <w:noWrap/>
            <w:hideMark/>
          </w:tcPr>
          <w:p w14:paraId="379FCC3D"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Plotname</w:t>
            </w:r>
            <w:proofErr w:type="spellEnd"/>
          </w:p>
        </w:tc>
        <w:tc>
          <w:tcPr>
            <w:tcW w:w="4815" w:type="dxa"/>
            <w:shd w:val="clear" w:color="auto" w:fill="auto"/>
            <w:noWrap/>
            <w:hideMark/>
          </w:tcPr>
          <w:p w14:paraId="086B125C"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Plot name if provided</w:t>
            </w:r>
          </w:p>
        </w:tc>
        <w:tc>
          <w:tcPr>
            <w:tcW w:w="2250" w:type="dxa"/>
          </w:tcPr>
          <w:p w14:paraId="0EAC10DE"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AKHD 15</w:t>
            </w:r>
          </w:p>
        </w:tc>
      </w:tr>
      <w:tr w:rsidR="006153E5" w:rsidRPr="007E189D" w14:paraId="57B0D645" w14:textId="77777777" w:rsidTr="00A74B54">
        <w:trPr>
          <w:trHeight w:val="300"/>
        </w:trPr>
        <w:tc>
          <w:tcPr>
            <w:tcW w:w="2740" w:type="dxa"/>
            <w:shd w:val="clear" w:color="auto" w:fill="auto"/>
            <w:noWrap/>
            <w:hideMark/>
          </w:tcPr>
          <w:p w14:paraId="4A2CC8EB"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State</w:t>
            </w:r>
          </w:p>
        </w:tc>
        <w:tc>
          <w:tcPr>
            <w:tcW w:w="4815" w:type="dxa"/>
            <w:shd w:val="clear" w:color="auto" w:fill="auto"/>
            <w:noWrap/>
            <w:hideMark/>
          </w:tcPr>
          <w:p w14:paraId="3324B936"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 xml:space="preserve">State name </w:t>
            </w:r>
          </w:p>
        </w:tc>
        <w:tc>
          <w:tcPr>
            <w:tcW w:w="2250" w:type="dxa"/>
          </w:tcPr>
          <w:p w14:paraId="22E21E4B"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AK</w:t>
            </w:r>
          </w:p>
        </w:tc>
      </w:tr>
      <w:tr w:rsidR="006153E5" w:rsidRPr="007E189D" w14:paraId="41F2FEAB" w14:textId="77777777" w:rsidTr="00A74B54">
        <w:trPr>
          <w:trHeight w:val="300"/>
        </w:trPr>
        <w:tc>
          <w:tcPr>
            <w:tcW w:w="2740" w:type="dxa"/>
            <w:shd w:val="clear" w:color="auto" w:fill="auto"/>
            <w:noWrap/>
            <w:hideMark/>
          </w:tcPr>
          <w:p w14:paraId="361909A8"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inventoryYear</w:t>
            </w:r>
            <w:proofErr w:type="spellEnd"/>
          </w:p>
        </w:tc>
        <w:tc>
          <w:tcPr>
            <w:tcW w:w="4815" w:type="dxa"/>
            <w:shd w:val="clear" w:color="auto" w:fill="auto"/>
            <w:noWrap/>
            <w:hideMark/>
          </w:tcPr>
          <w:p w14:paraId="79943DC8"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Inventory or sampling year</w:t>
            </w:r>
          </w:p>
        </w:tc>
        <w:tc>
          <w:tcPr>
            <w:tcW w:w="2250" w:type="dxa"/>
          </w:tcPr>
          <w:p w14:paraId="471313FF"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2007</w:t>
            </w:r>
          </w:p>
        </w:tc>
      </w:tr>
      <w:tr w:rsidR="006153E5" w:rsidRPr="007E189D" w14:paraId="51D332B9" w14:textId="77777777" w:rsidTr="00A74B54">
        <w:trPr>
          <w:trHeight w:val="300"/>
        </w:trPr>
        <w:tc>
          <w:tcPr>
            <w:tcW w:w="2740" w:type="dxa"/>
            <w:shd w:val="clear" w:color="auto" w:fill="auto"/>
            <w:noWrap/>
            <w:hideMark/>
          </w:tcPr>
          <w:p w14:paraId="2220C894"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veg_notes</w:t>
            </w:r>
            <w:proofErr w:type="spellEnd"/>
          </w:p>
        </w:tc>
        <w:tc>
          <w:tcPr>
            <w:tcW w:w="4815" w:type="dxa"/>
            <w:shd w:val="clear" w:color="auto" w:fill="auto"/>
            <w:noWrap/>
            <w:hideMark/>
          </w:tcPr>
          <w:p w14:paraId="5EBBA32A"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Vegetation description</w:t>
            </w:r>
          </w:p>
        </w:tc>
        <w:tc>
          <w:tcPr>
            <w:tcW w:w="2250" w:type="dxa"/>
          </w:tcPr>
          <w:p w14:paraId="5F6F7472"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Closed spruce-paper birch forest</w:t>
            </w:r>
          </w:p>
        </w:tc>
      </w:tr>
      <w:tr w:rsidR="006153E5" w:rsidRPr="007E189D" w14:paraId="5AE784BE" w14:textId="77777777" w:rsidTr="00A74B54">
        <w:trPr>
          <w:trHeight w:val="300"/>
        </w:trPr>
        <w:tc>
          <w:tcPr>
            <w:tcW w:w="2740" w:type="dxa"/>
            <w:shd w:val="clear" w:color="auto" w:fill="auto"/>
            <w:noWrap/>
            <w:hideMark/>
          </w:tcPr>
          <w:p w14:paraId="2E4DBFF8"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us_loading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77CA61FC"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Understory crown loading (check)</w:t>
            </w:r>
          </w:p>
        </w:tc>
        <w:tc>
          <w:tcPr>
            <w:tcW w:w="2250" w:type="dxa"/>
          </w:tcPr>
          <w:p w14:paraId="2A1DF909"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1.52</w:t>
            </w:r>
          </w:p>
        </w:tc>
      </w:tr>
      <w:tr w:rsidR="006153E5" w:rsidRPr="007E189D" w14:paraId="050D9B44" w14:textId="77777777" w:rsidTr="00A74B54">
        <w:trPr>
          <w:trHeight w:val="300"/>
        </w:trPr>
        <w:tc>
          <w:tcPr>
            <w:tcW w:w="2740" w:type="dxa"/>
            <w:shd w:val="clear" w:color="auto" w:fill="auto"/>
            <w:noWrap/>
            <w:hideMark/>
          </w:tcPr>
          <w:p w14:paraId="7EDC48E2"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ms_loading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63E4FA77"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Midstory</w:t>
            </w:r>
            <w:proofErr w:type="spellEnd"/>
            <w:r w:rsidRPr="007E189D">
              <w:rPr>
                <w:rFonts w:eastAsia="Times New Roman" w:cstheme="minorHAnsi"/>
                <w:color w:val="000000"/>
                <w:sz w:val="24"/>
                <w:szCs w:val="24"/>
              </w:rPr>
              <w:t xml:space="preserve"> crown loading (check)</w:t>
            </w:r>
          </w:p>
        </w:tc>
        <w:tc>
          <w:tcPr>
            <w:tcW w:w="2250" w:type="dxa"/>
          </w:tcPr>
          <w:p w14:paraId="62698484"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22.88</w:t>
            </w:r>
          </w:p>
        </w:tc>
      </w:tr>
      <w:tr w:rsidR="006153E5" w:rsidRPr="007E189D" w14:paraId="4273701C" w14:textId="77777777" w:rsidTr="00A74B54">
        <w:trPr>
          <w:trHeight w:val="300"/>
        </w:trPr>
        <w:tc>
          <w:tcPr>
            <w:tcW w:w="2740" w:type="dxa"/>
            <w:shd w:val="clear" w:color="auto" w:fill="auto"/>
            <w:noWrap/>
            <w:hideMark/>
          </w:tcPr>
          <w:p w14:paraId="760A34F9"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os_loading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009F3A48"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Overstory</w:t>
            </w:r>
            <w:proofErr w:type="spellEnd"/>
            <w:r w:rsidRPr="007E189D">
              <w:rPr>
                <w:rFonts w:eastAsia="Times New Roman" w:cstheme="minorHAnsi"/>
                <w:color w:val="000000"/>
                <w:sz w:val="24"/>
                <w:szCs w:val="24"/>
              </w:rPr>
              <w:t xml:space="preserve"> crown loading (check)</w:t>
            </w:r>
          </w:p>
        </w:tc>
        <w:tc>
          <w:tcPr>
            <w:tcW w:w="2250" w:type="dxa"/>
          </w:tcPr>
          <w:p w14:paraId="778B9F84"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91.32</w:t>
            </w:r>
          </w:p>
        </w:tc>
      </w:tr>
      <w:tr w:rsidR="006153E5" w:rsidRPr="007E189D" w14:paraId="39BE8D73" w14:textId="77777777" w:rsidTr="00A74B54">
        <w:trPr>
          <w:trHeight w:val="300"/>
        </w:trPr>
        <w:tc>
          <w:tcPr>
            <w:tcW w:w="2740" w:type="dxa"/>
            <w:shd w:val="clear" w:color="auto" w:fill="auto"/>
            <w:noWrap/>
            <w:hideMark/>
          </w:tcPr>
          <w:p w14:paraId="61A0A96D"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tree_crown_loading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6B90B0D5"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 xml:space="preserve">Total tree crown loading - sum of understory, </w:t>
            </w:r>
            <w:proofErr w:type="spellStart"/>
            <w:r w:rsidRPr="007E189D">
              <w:rPr>
                <w:rFonts w:eastAsia="Times New Roman" w:cstheme="minorHAnsi"/>
                <w:color w:val="000000"/>
                <w:sz w:val="24"/>
                <w:szCs w:val="24"/>
              </w:rPr>
              <w:t>midstory</w:t>
            </w:r>
            <w:proofErr w:type="spellEnd"/>
            <w:r w:rsidRPr="007E189D">
              <w:rPr>
                <w:rFonts w:eastAsia="Times New Roman" w:cstheme="minorHAnsi"/>
                <w:color w:val="000000"/>
                <w:sz w:val="24"/>
                <w:szCs w:val="24"/>
              </w:rPr>
              <w:t xml:space="preserve"> and </w:t>
            </w:r>
            <w:proofErr w:type="spellStart"/>
            <w:r w:rsidRPr="007E189D">
              <w:rPr>
                <w:rFonts w:eastAsia="Times New Roman" w:cstheme="minorHAnsi"/>
                <w:color w:val="000000"/>
                <w:sz w:val="24"/>
                <w:szCs w:val="24"/>
              </w:rPr>
              <w:t>overstory</w:t>
            </w:r>
            <w:proofErr w:type="spellEnd"/>
          </w:p>
        </w:tc>
        <w:tc>
          <w:tcPr>
            <w:tcW w:w="2250" w:type="dxa"/>
          </w:tcPr>
          <w:p w14:paraId="28DCCD59" w14:textId="77777777" w:rsidR="006153E5" w:rsidRPr="007E189D" w:rsidRDefault="006153E5" w:rsidP="00A74B54">
            <w:pPr>
              <w:jc w:val="right"/>
              <w:rPr>
                <w:rFonts w:cstheme="minorHAnsi"/>
                <w:color w:val="000000"/>
                <w:sz w:val="24"/>
                <w:szCs w:val="24"/>
              </w:rPr>
            </w:pPr>
          </w:p>
        </w:tc>
      </w:tr>
      <w:tr w:rsidR="006153E5" w:rsidRPr="007E189D" w14:paraId="4215D917" w14:textId="77777777" w:rsidTr="00A74B54">
        <w:trPr>
          <w:trHeight w:val="300"/>
        </w:trPr>
        <w:tc>
          <w:tcPr>
            <w:tcW w:w="2740" w:type="dxa"/>
            <w:shd w:val="clear" w:color="auto" w:fill="auto"/>
            <w:noWrap/>
            <w:hideMark/>
          </w:tcPr>
          <w:p w14:paraId="5E453E81"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tree_loading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217BD0E1"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Total aboveground tree biomass, including boles</w:t>
            </w:r>
          </w:p>
        </w:tc>
        <w:tc>
          <w:tcPr>
            <w:tcW w:w="2250" w:type="dxa"/>
          </w:tcPr>
          <w:p w14:paraId="2608FE70" w14:textId="77777777" w:rsidR="006153E5" w:rsidRPr="007E189D" w:rsidRDefault="006153E5" w:rsidP="00A74B54">
            <w:pPr>
              <w:rPr>
                <w:rFonts w:cstheme="minorHAnsi"/>
                <w:sz w:val="24"/>
                <w:szCs w:val="24"/>
              </w:rPr>
            </w:pPr>
          </w:p>
        </w:tc>
      </w:tr>
      <w:tr w:rsidR="006153E5" w:rsidRPr="007E189D" w14:paraId="0BB827E7" w14:textId="77777777" w:rsidTr="00A74B54">
        <w:trPr>
          <w:trHeight w:val="300"/>
        </w:trPr>
        <w:tc>
          <w:tcPr>
            <w:tcW w:w="2740" w:type="dxa"/>
            <w:shd w:val="clear" w:color="auto" w:fill="auto"/>
            <w:noWrap/>
            <w:hideMark/>
          </w:tcPr>
          <w:p w14:paraId="5B362F5B"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snag_loading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48C39465"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Total aboveground biomass of dead trees, all decay classes</w:t>
            </w:r>
          </w:p>
        </w:tc>
        <w:tc>
          <w:tcPr>
            <w:tcW w:w="2250" w:type="dxa"/>
          </w:tcPr>
          <w:p w14:paraId="1220B478"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13.56</w:t>
            </w:r>
          </w:p>
        </w:tc>
      </w:tr>
      <w:tr w:rsidR="006153E5" w:rsidRPr="007E189D" w14:paraId="0F31FEFA" w14:textId="77777777" w:rsidTr="00A74B54">
        <w:trPr>
          <w:trHeight w:val="300"/>
        </w:trPr>
        <w:tc>
          <w:tcPr>
            <w:tcW w:w="2740" w:type="dxa"/>
            <w:shd w:val="clear" w:color="auto" w:fill="auto"/>
            <w:noWrap/>
            <w:hideMark/>
          </w:tcPr>
          <w:p w14:paraId="32DF8742"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shrub_loading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4454CD9C"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Total aboveground biomass of shrubs</w:t>
            </w:r>
          </w:p>
        </w:tc>
        <w:tc>
          <w:tcPr>
            <w:tcW w:w="2250" w:type="dxa"/>
          </w:tcPr>
          <w:p w14:paraId="0460C353"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3.43</w:t>
            </w:r>
          </w:p>
        </w:tc>
      </w:tr>
      <w:tr w:rsidR="006153E5" w:rsidRPr="007E189D" w14:paraId="61097E8A" w14:textId="77777777" w:rsidTr="00A74B54">
        <w:trPr>
          <w:trHeight w:val="300"/>
        </w:trPr>
        <w:tc>
          <w:tcPr>
            <w:tcW w:w="2740" w:type="dxa"/>
            <w:shd w:val="clear" w:color="auto" w:fill="auto"/>
            <w:noWrap/>
            <w:hideMark/>
          </w:tcPr>
          <w:p w14:paraId="0C0F7CAA"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herb_loading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492E2FF1"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 xml:space="preserve">Total aboveground biomass of herbaceous plants including grasses and other </w:t>
            </w:r>
            <w:proofErr w:type="spellStart"/>
            <w:r w:rsidRPr="007E189D">
              <w:rPr>
                <w:rFonts w:eastAsia="Times New Roman" w:cstheme="minorHAnsi"/>
                <w:color w:val="000000"/>
                <w:sz w:val="24"/>
                <w:szCs w:val="24"/>
              </w:rPr>
              <w:t>nonwoody</w:t>
            </w:r>
            <w:proofErr w:type="spellEnd"/>
            <w:r w:rsidRPr="007E189D">
              <w:rPr>
                <w:rFonts w:eastAsia="Times New Roman" w:cstheme="minorHAnsi"/>
                <w:color w:val="000000"/>
                <w:sz w:val="24"/>
                <w:szCs w:val="24"/>
              </w:rPr>
              <w:t xml:space="preserve"> plants</w:t>
            </w:r>
          </w:p>
        </w:tc>
        <w:tc>
          <w:tcPr>
            <w:tcW w:w="2250" w:type="dxa"/>
          </w:tcPr>
          <w:p w14:paraId="0BF21482"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0.06</w:t>
            </w:r>
          </w:p>
        </w:tc>
      </w:tr>
      <w:tr w:rsidR="006153E5" w:rsidRPr="007E189D" w14:paraId="4DF64BF4" w14:textId="77777777" w:rsidTr="00A74B54">
        <w:trPr>
          <w:trHeight w:val="300"/>
        </w:trPr>
        <w:tc>
          <w:tcPr>
            <w:tcW w:w="2740" w:type="dxa"/>
            <w:shd w:val="clear" w:color="auto" w:fill="auto"/>
            <w:noWrap/>
            <w:hideMark/>
          </w:tcPr>
          <w:p w14:paraId="444860A1"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1hr_loading: Mg/ha</w:t>
            </w:r>
          </w:p>
        </w:tc>
        <w:tc>
          <w:tcPr>
            <w:tcW w:w="4815" w:type="dxa"/>
            <w:shd w:val="clear" w:color="auto" w:fill="auto"/>
            <w:noWrap/>
            <w:hideMark/>
          </w:tcPr>
          <w:p w14:paraId="27AFDAEE" w14:textId="77777777" w:rsidR="006153E5" w:rsidRPr="007E189D" w:rsidRDefault="006153E5" w:rsidP="00A74B54">
            <w:pPr>
              <w:rPr>
                <w:rFonts w:cstheme="minorHAnsi"/>
                <w:sz w:val="24"/>
                <w:szCs w:val="24"/>
              </w:rPr>
            </w:pPr>
            <w:r w:rsidRPr="007E189D">
              <w:rPr>
                <w:rFonts w:cstheme="minorHAnsi"/>
                <w:sz w:val="24"/>
                <w:szCs w:val="24"/>
              </w:rPr>
              <w:t>0-1/4 inch or 0.67 cm diameter wood</w:t>
            </w:r>
          </w:p>
        </w:tc>
        <w:tc>
          <w:tcPr>
            <w:tcW w:w="2250" w:type="dxa"/>
          </w:tcPr>
          <w:p w14:paraId="206E9928"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0.9</w:t>
            </w:r>
          </w:p>
        </w:tc>
      </w:tr>
      <w:tr w:rsidR="006153E5" w:rsidRPr="007E189D" w14:paraId="23B07B8F" w14:textId="77777777" w:rsidTr="00A74B54">
        <w:trPr>
          <w:trHeight w:val="300"/>
        </w:trPr>
        <w:tc>
          <w:tcPr>
            <w:tcW w:w="2740" w:type="dxa"/>
            <w:shd w:val="clear" w:color="auto" w:fill="auto"/>
            <w:noWrap/>
            <w:hideMark/>
          </w:tcPr>
          <w:p w14:paraId="7CCCA0DC"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10hr_loading: Mg/ha</w:t>
            </w:r>
          </w:p>
        </w:tc>
        <w:tc>
          <w:tcPr>
            <w:tcW w:w="4815" w:type="dxa"/>
            <w:shd w:val="clear" w:color="auto" w:fill="auto"/>
            <w:noWrap/>
            <w:hideMark/>
          </w:tcPr>
          <w:p w14:paraId="5144143A" w14:textId="77777777" w:rsidR="006153E5" w:rsidRPr="007E189D" w:rsidRDefault="006153E5" w:rsidP="00A74B54">
            <w:pPr>
              <w:rPr>
                <w:rFonts w:eastAsia="Times New Roman" w:cstheme="minorHAnsi"/>
                <w:color w:val="000000"/>
                <w:sz w:val="24"/>
                <w:szCs w:val="24"/>
              </w:rPr>
            </w:pPr>
            <w:r w:rsidRPr="007E189D">
              <w:rPr>
                <w:rFonts w:cstheme="minorHAnsi"/>
                <w:sz w:val="24"/>
                <w:szCs w:val="24"/>
              </w:rPr>
              <w:t>1/4 to 1 inch or 0.67 to 2.54 cm diameter wood</w:t>
            </w:r>
          </w:p>
        </w:tc>
        <w:tc>
          <w:tcPr>
            <w:tcW w:w="2250" w:type="dxa"/>
          </w:tcPr>
          <w:p w14:paraId="3BC8DC19"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1.34</w:t>
            </w:r>
          </w:p>
        </w:tc>
      </w:tr>
      <w:tr w:rsidR="006153E5" w:rsidRPr="007E189D" w14:paraId="3FE29E3F" w14:textId="77777777" w:rsidTr="00A74B54">
        <w:trPr>
          <w:trHeight w:val="300"/>
        </w:trPr>
        <w:tc>
          <w:tcPr>
            <w:tcW w:w="2740" w:type="dxa"/>
            <w:shd w:val="clear" w:color="auto" w:fill="auto"/>
            <w:noWrap/>
            <w:hideMark/>
          </w:tcPr>
          <w:p w14:paraId="4480D392"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100hr_loading: Mg/ha</w:t>
            </w:r>
          </w:p>
        </w:tc>
        <w:tc>
          <w:tcPr>
            <w:tcW w:w="4815" w:type="dxa"/>
            <w:shd w:val="clear" w:color="auto" w:fill="auto"/>
            <w:noWrap/>
            <w:hideMark/>
          </w:tcPr>
          <w:p w14:paraId="1D4171D7" w14:textId="77777777" w:rsidR="006153E5" w:rsidRPr="007E189D" w:rsidRDefault="006153E5" w:rsidP="00A74B54">
            <w:pPr>
              <w:rPr>
                <w:rFonts w:eastAsia="Times New Roman" w:cstheme="minorHAnsi"/>
                <w:color w:val="000000"/>
                <w:sz w:val="24"/>
                <w:szCs w:val="24"/>
              </w:rPr>
            </w:pPr>
            <w:r w:rsidRPr="007E189D">
              <w:rPr>
                <w:rFonts w:cstheme="minorHAnsi"/>
                <w:sz w:val="24"/>
                <w:szCs w:val="24"/>
              </w:rPr>
              <w:t>1-3 inch or 2.54 to 7.6 cm diameter wood</w:t>
            </w:r>
          </w:p>
        </w:tc>
        <w:tc>
          <w:tcPr>
            <w:tcW w:w="2250" w:type="dxa"/>
          </w:tcPr>
          <w:p w14:paraId="72B90ADC"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2.46</w:t>
            </w:r>
          </w:p>
        </w:tc>
      </w:tr>
      <w:tr w:rsidR="006153E5" w:rsidRPr="007E189D" w14:paraId="3B83A844" w14:textId="77777777" w:rsidTr="00A74B54">
        <w:trPr>
          <w:trHeight w:val="300"/>
        </w:trPr>
        <w:tc>
          <w:tcPr>
            <w:tcW w:w="2740" w:type="dxa"/>
            <w:shd w:val="clear" w:color="auto" w:fill="auto"/>
            <w:noWrap/>
            <w:hideMark/>
          </w:tcPr>
          <w:p w14:paraId="73DDA855"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fwd_loading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198FAFBB"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Sum of fine wood (1, 10, 100-hr) wood</w:t>
            </w:r>
          </w:p>
        </w:tc>
        <w:tc>
          <w:tcPr>
            <w:tcW w:w="2250" w:type="dxa"/>
          </w:tcPr>
          <w:p w14:paraId="38554D4F" w14:textId="77777777" w:rsidR="006153E5" w:rsidRPr="007E189D" w:rsidRDefault="006153E5" w:rsidP="00A74B54">
            <w:pPr>
              <w:jc w:val="right"/>
              <w:rPr>
                <w:rFonts w:cstheme="minorHAnsi"/>
                <w:color w:val="000000"/>
                <w:sz w:val="24"/>
                <w:szCs w:val="24"/>
              </w:rPr>
            </w:pPr>
          </w:p>
        </w:tc>
      </w:tr>
      <w:tr w:rsidR="006153E5" w:rsidRPr="007E189D" w14:paraId="2599F117" w14:textId="77777777" w:rsidTr="00A74B54">
        <w:trPr>
          <w:trHeight w:val="300"/>
        </w:trPr>
        <w:tc>
          <w:tcPr>
            <w:tcW w:w="2740" w:type="dxa"/>
            <w:shd w:val="clear" w:color="auto" w:fill="auto"/>
            <w:noWrap/>
            <w:hideMark/>
          </w:tcPr>
          <w:p w14:paraId="44DB0701"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1KhrS_loading: Mg/ha</w:t>
            </w:r>
          </w:p>
        </w:tc>
        <w:tc>
          <w:tcPr>
            <w:tcW w:w="4815" w:type="dxa"/>
            <w:shd w:val="clear" w:color="auto" w:fill="auto"/>
            <w:noWrap/>
            <w:hideMark/>
          </w:tcPr>
          <w:p w14:paraId="21A88416" w14:textId="77777777" w:rsidR="006153E5" w:rsidRPr="007E189D" w:rsidRDefault="006153E5" w:rsidP="00A74B54">
            <w:pPr>
              <w:rPr>
                <w:rFonts w:eastAsia="Times New Roman" w:cstheme="minorHAnsi"/>
                <w:color w:val="000000"/>
                <w:sz w:val="24"/>
                <w:szCs w:val="24"/>
              </w:rPr>
            </w:pPr>
            <w:r w:rsidRPr="007E189D">
              <w:rPr>
                <w:rFonts w:cstheme="minorHAnsi"/>
                <w:sz w:val="24"/>
                <w:szCs w:val="24"/>
              </w:rPr>
              <w:t>Sound wood 3 to 9 inches or 7.62 to 22.86 cm diameter (S1000hr wood)</w:t>
            </w:r>
          </w:p>
        </w:tc>
        <w:tc>
          <w:tcPr>
            <w:tcW w:w="2250" w:type="dxa"/>
          </w:tcPr>
          <w:p w14:paraId="58E007D9"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0.22</w:t>
            </w:r>
          </w:p>
        </w:tc>
      </w:tr>
      <w:tr w:rsidR="006153E5" w:rsidRPr="007E189D" w14:paraId="7BB391A6" w14:textId="77777777" w:rsidTr="00A74B54">
        <w:trPr>
          <w:trHeight w:val="300"/>
        </w:trPr>
        <w:tc>
          <w:tcPr>
            <w:tcW w:w="2740" w:type="dxa"/>
            <w:shd w:val="clear" w:color="auto" w:fill="auto"/>
            <w:noWrap/>
            <w:hideMark/>
          </w:tcPr>
          <w:p w14:paraId="1DC2D05B"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1KhrR_loading: Mg/ha</w:t>
            </w:r>
          </w:p>
        </w:tc>
        <w:tc>
          <w:tcPr>
            <w:tcW w:w="4815" w:type="dxa"/>
            <w:shd w:val="clear" w:color="auto" w:fill="auto"/>
            <w:noWrap/>
            <w:hideMark/>
          </w:tcPr>
          <w:p w14:paraId="55BFF418"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 xml:space="preserve">Rotten </w:t>
            </w:r>
            <w:r w:rsidRPr="007E189D">
              <w:rPr>
                <w:rFonts w:cstheme="minorHAnsi"/>
                <w:sz w:val="24"/>
                <w:szCs w:val="24"/>
              </w:rPr>
              <w:t>wood 3 to 9 inches or 7.62 to 22.86 cm diameter (R1000hr wood)</w:t>
            </w:r>
          </w:p>
        </w:tc>
        <w:tc>
          <w:tcPr>
            <w:tcW w:w="2250" w:type="dxa"/>
          </w:tcPr>
          <w:p w14:paraId="40043009"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0</w:t>
            </w:r>
          </w:p>
        </w:tc>
      </w:tr>
      <w:tr w:rsidR="006153E5" w:rsidRPr="007E189D" w14:paraId="5BFF2178" w14:textId="77777777" w:rsidTr="00A74B54">
        <w:trPr>
          <w:trHeight w:val="300"/>
        </w:trPr>
        <w:tc>
          <w:tcPr>
            <w:tcW w:w="2740" w:type="dxa"/>
            <w:shd w:val="clear" w:color="auto" w:fill="auto"/>
            <w:noWrap/>
            <w:hideMark/>
          </w:tcPr>
          <w:p w14:paraId="32E778FA"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1Khr_loading: Mg/ha</w:t>
            </w:r>
          </w:p>
        </w:tc>
        <w:tc>
          <w:tcPr>
            <w:tcW w:w="4815" w:type="dxa"/>
            <w:shd w:val="clear" w:color="auto" w:fill="auto"/>
            <w:noWrap/>
          </w:tcPr>
          <w:p w14:paraId="7518E968"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Sum of 1000hr wood</w:t>
            </w:r>
          </w:p>
        </w:tc>
        <w:tc>
          <w:tcPr>
            <w:tcW w:w="2250" w:type="dxa"/>
          </w:tcPr>
          <w:p w14:paraId="57BF2BC6" w14:textId="77777777" w:rsidR="006153E5" w:rsidRPr="007E189D" w:rsidRDefault="006153E5" w:rsidP="00A74B54">
            <w:pPr>
              <w:jc w:val="right"/>
              <w:rPr>
                <w:rFonts w:cstheme="minorHAnsi"/>
                <w:color w:val="000000"/>
                <w:sz w:val="24"/>
                <w:szCs w:val="24"/>
              </w:rPr>
            </w:pPr>
          </w:p>
        </w:tc>
      </w:tr>
      <w:tr w:rsidR="006153E5" w:rsidRPr="007E189D" w14:paraId="32E7924C" w14:textId="77777777" w:rsidTr="00A74B54">
        <w:trPr>
          <w:trHeight w:val="300"/>
        </w:trPr>
        <w:tc>
          <w:tcPr>
            <w:tcW w:w="2740" w:type="dxa"/>
            <w:shd w:val="clear" w:color="auto" w:fill="auto"/>
            <w:noWrap/>
            <w:hideMark/>
          </w:tcPr>
          <w:p w14:paraId="65B3F0ED"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lastRenderedPageBreak/>
              <w:t>10KhrS_loading: Mg/ha</w:t>
            </w:r>
          </w:p>
        </w:tc>
        <w:tc>
          <w:tcPr>
            <w:tcW w:w="4815" w:type="dxa"/>
            <w:shd w:val="clear" w:color="auto" w:fill="auto"/>
            <w:noWrap/>
          </w:tcPr>
          <w:p w14:paraId="432EA95C" w14:textId="77777777" w:rsidR="006153E5" w:rsidRPr="007E189D" w:rsidRDefault="006153E5" w:rsidP="00A74B54">
            <w:pPr>
              <w:rPr>
                <w:rFonts w:eastAsia="Times New Roman" w:cstheme="minorHAnsi"/>
                <w:color w:val="000000"/>
                <w:sz w:val="24"/>
                <w:szCs w:val="24"/>
              </w:rPr>
            </w:pPr>
            <w:r w:rsidRPr="007E189D">
              <w:rPr>
                <w:rFonts w:cstheme="minorHAnsi"/>
                <w:sz w:val="24"/>
                <w:szCs w:val="24"/>
              </w:rPr>
              <w:t>Sound wood 9 to 20 inches or 22.86 to 50.8 cm diameter (S10,000hr wood)</w:t>
            </w:r>
          </w:p>
        </w:tc>
        <w:tc>
          <w:tcPr>
            <w:tcW w:w="2250" w:type="dxa"/>
          </w:tcPr>
          <w:p w14:paraId="70241286"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0</w:t>
            </w:r>
          </w:p>
        </w:tc>
      </w:tr>
      <w:tr w:rsidR="006153E5" w:rsidRPr="007E189D" w14:paraId="075EAD2A" w14:textId="77777777" w:rsidTr="00A74B54">
        <w:trPr>
          <w:trHeight w:val="300"/>
        </w:trPr>
        <w:tc>
          <w:tcPr>
            <w:tcW w:w="2740" w:type="dxa"/>
            <w:shd w:val="clear" w:color="auto" w:fill="auto"/>
            <w:noWrap/>
            <w:hideMark/>
          </w:tcPr>
          <w:p w14:paraId="78E42B92"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10KhrR_loading: Mg/ha</w:t>
            </w:r>
          </w:p>
        </w:tc>
        <w:tc>
          <w:tcPr>
            <w:tcW w:w="4815" w:type="dxa"/>
            <w:shd w:val="clear" w:color="auto" w:fill="auto"/>
            <w:noWrap/>
            <w:hideMark/>
          </w:tcPr>
          <w:p w14:paraId="6468888E" w14:textId="77777777" w:rsidR="006153E5" w:rsidRPr="007E189D" w:rsidRDefault="006153E5" w:rsidP="00A74B54">
            <w:pPr>
              <w:rPr>
                <w:rFonts w:eastAsia="Times New Roman" w:cstheme="minorHAnsi"/>
                <w:color w:val="000000"/>
                <w:sz w:val="24"/>
                <w:szCs w:val="24"/>
              </w:rPr>
            </w:pPr>
            <w:r w:rsidRPr="007E189D">
              <w:rPr>
                <w:rFonts w:cstheme="minorHAnsi"/>
                <w:sz w:val="24"/>
                <w:szCs w:val="24"/>
              </w:rPr>
              <w:t>Rotten wood 9 to 20 inches or 22.86 to 50.8 cm diameter (R10,000hr wood)</w:t>
            </w:r>
          </w:p>
        </w:tc>
        <w:tc>
          <w:tcPr>
            <w:tcW w:w="2250" w:type="dxa"/>
          </w:tcPr>
          <w:p w14:paraId="194BADFE"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0</w:t>
            </w:r>
          </w:p>
        </w:tc>
      </w:tr>
      <w:tr w:rsidR="006153E5" w:rsidRPr="007E189D" w14:paraId="593BC542" w14:textId="77777777" w:rsidTr="00A74B54">
        <w:trPr>
          <w:trHeight w:val="300"/>
        </w:trPr>
        <w:tc>
          <w:tcPr>
            <w:tcW w:w="2740" w:type="dxa"/>
            <w:shd w:val="clear" w:color="auto" w:fill="auto"/>
            <w:noWrap/>
            <w:hideMark/>
          </w:tcPr>
          <w:p w14:paraId="5625C719"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10Khr_loading: Mg/ha</w:t>
            </w:r>
          </w:p>
        </w:tc>
        <w:tc>
          <w:tcPr>
            <w:tcW w:w="4815" w:type="dxa"/>
            <w:shd w:val="clear" w:color="auto" w:fill="auto"/>
            <w:noWrap/>
            <w:hideMark/>
          </w:tcPr>
          <w:p w14:paraId="0253F5AF"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Sum of 10,000hr wood</w:t>
            </w:r>
          </w:p>
        </w:tc>
        <w:tc>
          <w:tcPr>
            <w:tcW w:w="2250" w:type="dxa"/>
          </w:tcPr>
          <w:p w14:paraId="6A04E7C1" w14:textId="77777777" w:rsidR="006153E5" w:rsidRPr="007E189D" w:rsidRDefault="006153E5" w:rsidP="00A74B54">
            <w:pPr>
              <w:jc w:val="right"/>
              <w:rPr>
                <w:rFonts w:cstheme="minorHAnsi"/>
                <w:color w:val="000000"/>
                <w:sz w:val="24"/>
                <w:szCs w:val="24"/>
              </w:rPr>
            </w:pPr>
          </w:p>
        </w:tc>
      </w:tr>
      <w:tr w:rsidR="006153E5" w:rsidRPr="007E189D" w14:paraId="6F8A1D26" w14:textId="77777777" w:rsidTr="00A74B54">
        <w:trPr>
          <w:trHeight w:val="300"/>
        </w:trPr>
        <w:tc>
          <w:tcPr>
            <w:tcW w:w="2740" w:type="dxa"/>
            <w:shd w:val="clear" w:color="auto" w:fill="auto"/>
            <w:noWrap/>
            <w:hideMark/>
          </w:tcPr>
          <w:p w14:paraId="650B6644"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GT10KhrS_loading: Mg/ha</w:t>
            </w:r>
          </w:p>
        </w:tc>
        <w:tc>
          <w:tcPr>
            <w:tcW w:w="4815" w:type="dxa"/>
            <w:shd w:val="clear" w:color="auto" w:fill="auto"/>
            <w:noWrap/>
            <w:hideMark/>
          </w:tcPr>
          <w:p w14:paraId="015F311F" w14:textId="77777777" w:rsidR="006153E5" w:rsidRPr="007E189D" w:rsidRDefault="006153E5" w:rsidP="00A74B54">
            <w:pPr>
              <w:rPr>
                <w:rFonts w:eastAsia="Times New Roman" w:cstheme="minorHAnsi"/>
                <w:color w:val="000000"/>
                <w:sz w:val="24"/>
                <w:szCs w:val="24"/>
              </w:rPr>
            </w:pPr>
            <w:r w:rsidRPr="007E189D">
              <w:rPr>
                <w:rFonts w:cstheme="minorHAnsi"/>
                <w:sz w:val="24"/>
                <w:szCs w:val="24"/>
              </w:rPr>
              <w:t>Sound wood &gt; 20 inches or 50.8 cm diameter (S &gt;10,000hr wood)</w:t>
            </w:r>
          </w:p>
        </w:tc>
        <w:tc>
          <w:tcPr>
            <w:tcW w:w="2250" w:type="dxa"/>
          </w:tcPr>
          <w:p w14:paraId="3BEC33C0" w14:textId="77777777" w:rsidR="006153E5" w:rsidRPr="007E189D" w:rsidRDefault="006153E5" w:rsidP="00A74B54">
            <w:pPr>
              <w:rPr>
                <w:rFonts w:cstheme="minorHAnsi"/>
                <w:sz w:val="24"/>
                <w:szCs w:val="24"/>
              </w:rPr>
            </w:pPr>
          </w:p>
        </w:tc>
      </w:tr>
      <w:tr w:rsidR="006153E5" w:rsidRPr="007E189D" w14:paraId="2FBCE966" w14:textId="77777777" w:rsidTr="00A74B54">
        <w:trPr>
          <w:trHeight w:val="300"/>
        </w:trPr>
        <w:tc>
          <w:tcPr>
            <w:tcW w:w="2740" w:type="dxa"/>
            <w:shd w:val="clear" w:color="auto" w:fill="auto"/>
            <w:noWrap/>
            <w:hideMark/>
          </w:tcPr>
          <w:p w14:paraId="208D1C4A"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GT10KhrR_loading: Mg/ha</w:t>
            </w:r>
          </w:p>
        </w:tc>
        <w:tc>
          <w:tcPr>
            <w:tcW w:w="4815" w:type="dxa"/>
            <w:shd w:val="clear" w:color="auto" w:fill="auto"/>
            <w:noWrap/>
            <w:hideMark/>
          </w:tcPr>
          <w:p w14:paraId="6083027F" w14:textId="77777777" w:rsidR="006153E5" w:rsidRPr="007E189D" w:rsidRDefault="006153E5" w:rsidP="00A74B54">
            <w:pPr>
              <w:rPr>
                <w:rFonts w:eastAsia="Times New Roman" w:cstheme="minorHAnsi"/>
                <w:color w:val="000000"/>
                <w:sz w:val="24"/>
                <w:szCs w:val="24"/>
              </w:rPr>
            </w:pPr>
            <w:r w:rsidRPr="007E189D">
              <w:rPr>
                <w:rFonts w:cstheme="minorHAnsi"/>
                <w:sz w:val="24"/>
                <w:szCs w:val="24"/>
              </w:rPr>
              <w:t>Rotten wood &gt; 20 inches or 50.8 cm diameter (R &gt;10,000hr wood)</w:t>
            </w:r>
          </w:p>
        </w:tc>
        <w:tc>
          <w:tcPr>
            <w:tcW w:w="2250" w:type="dxa"/>
          </w:tcPr>
          <w:p w14:paraId="1D03A425" w14:textId="77777777" w:rsidR="006153E5" w:rsidRPr="007E189D" w:rsidRDefault="006153E5" w:rsidP="00A74B54">
            <w:pPr>
              <w:rPr>
                <w:rFonts w:cstheme="minorHAnsi"/>
                <w:sz w:val="24"/>
                <w:szCs w:val="24"/>
              </w:rPr>
            </w:pPr>
          </w:p>
        </w:tc>
      </w:tr>
      <w:tr w:rsidR="006153E5" w:rsidRPr="007E189D" w14:paraId="31B85020" w14:textId="77777777" w:rsidTr="00A74B54">
        <w:trPr>
          <w:trHeight w:val="300"/>
        </w:trPr>
        <w:tc>
          <w:tcPr>
            <w:tcW w:w="2740" w:type="dxa"/>
            <w:shd w:val="clear" w:color="auto" w:fill="auto"/>
            <w:noWrap/>
          </w:tcPr>
          <w:p w14:paraId="7D52AC3E"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GT10Khr_loading: Mg/ha</w:t>
            </w:r>
          </w:p>
        </w:tc>
        <w:tc>
          <w:tcPr>
            <w:tcW w:w="4815" w:type="dxa"/>
            <w:shd w:val="clear" w:color="auto" w:fill="auto"/>
            <w:noWrap/>
          </w:tcPr>
          <w:p w14:paraId="67A6BD95"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Sum of &gt;10,000hr wood</w:t>
            </w:r>
          </w:p>
        </w:tc>
        <w:tc>
          <w:tcPr>
            <w:tcW w:w="2250" w:type="dxa"/>
          </w:tcPr>
          <w:p w14:paraId="02C3EF19" w14:textId="77777777" w:rsidR="006153E5" w:rsidRPr="007E189D" w:rsidRDefault="006153E5" w:rsidP="00A74B54">
            <w:pPr>
              <w:rPr>
                <w:rFonts w:cstheme="minorHAnsi"/>
                <w:sz w:val="24"/>
                <w:szCs w:val="24"/>
              </w:rPr>
            </w:pPr>
          </w:p>
        </w:tc>
      </w:tr>
      <w:tr w:rsidR="006153E5" w:rsidRPr="007E189D" w14:paraId="22293CE8" w14:textId="77777777" w:rsidTr="00A74B54">
        <w:trPr>
          <w:trHeight w:val="300"/>
        </w:trPr>
        <w:tc>
          <w:tcPr>
            <w:tcW w:w="2740" w:type="dxa"/>
            <w:shd w:val="clear" w:color="auto" w:fill="auto"/>
            <w:noWrap/>
            <w:hideMark/>
          </w:tcPr>
          <w:p w14:paraId="06E69E64"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cwd_sound_loading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585726BD"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Sum of sound coarse wood (1000, 10,000, and &gt;10,000hr wood)</w:t>
            </w:r>
          </w:p>
        </w:tc>
        <w:tc>
          <w:tcPr>
            <w:tcW w:w="2250" w:type="dxa"/>
          </w:tcPr>
          <w:p w14:paraId="2275F448" w14:textId="77777777" w:rsidR="006153E5" w:rsidRPr="007E189D" w:rsidRDefault="006153E5" w:rsidP="00A74B54">
            <w:pPr>
              <w:rPr>
                <w:rFonts w:cstheme="minorHAnsi"/>
                <w:sz w:val="24"/>
                <w:szCs w:val="24"/>
              </w:rPr>
            </w:pPr>
          </w:p>
        </w:tc>
      </w:tr>
      <w:tr w:rsidR="006153E5" w:rsidRPr="007E189D" w14:paraId="32632C45" w14:textId="77777777" w:rsidTr="00A74B54">
        <w:trPr>
          <w:trHeight w:val="300"/>
        </w:trPr>
        <w:tc>
          <w:tcPr>
            <w:tcW w:w="2740" w:type="dxa"/>
            <w:shd w:val="clear" w:color="auto" w:fill="auto"/>
            <w:noWrap/>
            <w:hideMark/>
          </w:tcPr>
          <w:p w14:paraId="23126673"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cwd_rotten_loading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13F11F46"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Sum of rotten coarse wood (1000, 10,000, and &gt;10,000hr wood)</w:t>
            </w:r>
          </w:p>
        </w:tc>
        <w:tc>
          <w:tcPr>
            <w:tcW w:w="2250" w:type="dxa"/>
          </w:tcPr>
          <w:p w14:paraId="24497D93" w14:textId="77777777" w:rsidR="006153E5" w:rsidRPr="007E189D" w:rsidRDefault="006153E5" w:rsidP="00A74B54">
            <w:pPr>
              <w:rPr>
                <w:rFonts w:cstheme="minorHAnsi"/>
                <w:sz w:val="24"/>
                <w:szCs w:val="24"/>
              </w:rPr>
            </w:pPr>
          </w:p>
        </w:tc>
      </w:tr>
      <w:tr w:rsidR="006153E5" w:rsidRPr="007E189D" w14:paraId="11B259B8" w14:textId="77777777" w:rsidTr="00A74B54">
        <w:trPr>
          <w:trHeight w:val="300"/>
        </w:trPr>
        <w:tc>
          <w:tcPr>
            <w:tcW w:w="2740" w:type="dxa"/>
            <w:shd w:val="clear" w:color="auto" w:fill="auto"/>
            <w:noWrap/>
            <w:hideMark/>
          </w:tcPr>
          <w:p w14:paraId="21A631EE"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cwd_loading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7FD62949"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Sum of coarse wood (1000, 10,000, and &gt;10,000hr wood)</w:t>
            </w:r>
          </w:p>
        </w:tc>
        <w:tc>
          <w:tcPr>
            <w:tcW w:w="2250" w:type="dxa"/>
          </w:tcPr>
          <w:p w14:paraId="55FACDB4" w14:textId="77777777" w:rsidR="006153E5" w:rsidRPr="007E189D" w:rsidRDefault="006153E5" w:rsidP="00A74B54">
            <w:pPr>
              <w:rPr>
                <w:rFonts w:cstheme="minorHAnsi"/>
                <w:sz w:val="24"/>
                <w:szCs w:val="24"/>
              </w:rPr>
            </w:pPr>
          </w:p>
        </w:tc>
      </w:tr>
      <w:tr w:rsidR="006153E5" w:rsidRPr="007E189D" w14:paraId="2587CD5D" w14:textId="77777777" w:rsidTr="00A74B54">
        <w:trPr>
          <w:trHeight w:val="300"/>
        </w:trPr>
        <w:tc>
          <w:tcPr>
            <w:tcW w:w="2740" w:type="dxa"/>
            <w:shd w:val="clear" w:color="auto" w:fill="auto"/>
            <w:noWrap/>
            <w:hideMark/>
          </w:tcPr>
          <w:p w14:paraId="0228ADD5"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moss_loading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6DA16A84" w14:textId="77777777" w:rsidR="006153E5" w:rsidRPr="007E189D" w:rsidRDefault="006153E5" w:rsidP="00A74B54">
            <w:pPr>
              <w:rPr>
                <w:rFonts w:eastAsia="Times New Roman" w:cstheme="minorHAnsi"/>
                <w:color w:val="000000"/>
                <w:sz w:val="24"/>
                <w:szCs w:val="24"/>
              </w:rPr>
            </w:pPr>
            <w:r w:rsidRPr="007E189D">
              <w:rPr>
                <w:rFonts w:cstheme="minorHAnsi"/>
                <w:sz w:val="24"/>
                <w:szCs w:val="24"/>
              </w:rPr>
              <w:t>Biomass of surface fuel cryptograms (arboreal moss not included)</w:t>
            </w:r>
          </w:p>
        </w:tc>
        <w:tc>
          <w:tcPr>
            <w:tcW w:w="2250" w:type="dxa"/>
          </w:tcPr>
          <w:p w14:paraId="64803540"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1.48</w:t>
            </w:r>
          </w:p>
        </w:tc>
      </w:tr>
      <w:tr w:rsidR="006153E5" w:rsidRPr="007E189D" w14:paraId="3FD62ECA" w14:textId="77777777" w:rsidTr="00A74B54">
        <w:trPr>
          <w:trHeight w:val="300"/>
        </w:trPr>
        <w:tc>
          <w:tcPr>
            <w:tcW w:w="2740" w:type="dxa"/>
            <w:shd w:val="clear" w:color="auto" w:fill="auto"/>
            <w:noWrap/>
            <w:hideMark/>
          </w:tcPr>
          <w:p w14:paraId="65DE3EF3"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lichen_loading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1A21EC23"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Biomass of ground lichens (arboreal lichens not included)</w:t>
            </w:r>
          </w:p>
        </w:tc>
        <w:tc>
          <w:tcPr>
            <w:tcW w:w="2250" w:type="dxa"/>
          </w:tcPr>
          <w:p w14:paraId="226CB7DC"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0</w:t>
            </w:r>
          </w:p>
        </w:tc>
      </w:tr>
      <w:tr w:rsidR="006153E5" w:rsidRPr="007E189D" w14:paraId="5DBAEB4C" w14:textId="77777777" w:rsidTr="00A74B54">
        <w:trPr>
          <w:trHeight w:val="300"/>
        </w:trPr>
        <w:tc>
          <w:tcPr>
            <w:tcW w:w="2740" w:type="dxa"/>
            <w:shd w:val="clear" w:color="auto" w:fill="auto"/>
            <w:noWrap/>
            <w:hideMark/>
          </w:tcPr>
          <w:p w14:paraId="16CDDA3F"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litter_depth</w:t>
            </w:r>
            <w:proofErr w:type="spellEnd"/>
            <w:r w:rsidRPr="007E189D">
              <w:rPr>
                <w:rFonts w:eastAsia="Times New Roman" w:cstheme="minorHAnsi"/>
                <w:color w:val="000000"/>
                <w:sz w:val="24"/>
                <w:szCs w:val="24"/>
              </w:rPr>
              <w:t>: cm</w:t>
            </w:r>
          </w:p>
        </w:tc>
        <w:tc>
          <w:tcPr>
            <w:tcW w:w="4815" w:type="dxa"/>
            <w:shd w:val="clear" w:color="auto" w:fill="auto"/>
            <w:noWrap/>
            <w:hideMark/>
          </w:tcPr>
          <w:p w14:paraId="723A54B6"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 xml:space="preserve">Depth of the litter layer (Oi soil layer) is included because many sources record this instead of loading. A generic bulk density value </w:t>
            </w:r>
            <w:proofErr w:type="gramStart"/>
            <w:r w:rsidRPr="007E189D">
              <w:rPr>
                <w:rFonts w:eastAsia="Times New Roman" w:cstheme="minorHAnsi"/>
                <w:color w:val="000000"/>
                <w:sz w:val="24"/>
                <w:szCs w:val="24"/>
              </w:rPr>
              <w:t>can be used</w:t>
            </w:r>
            <w:proofErr w:type="gramEnd"/>
            <w:r w:rsidRPr="007E189D">
              <w:rPr>
                <w:rFonts w:eastAsia="Times New Roman" w:cstheme="minorHAnsi"/>
                <w:color w:val="000000"/>
                <w:sz w:val="24"/>
                <w:szCs w:val="24"/>
              </w:rPr>
              <w:t xml:space="preserve"> to estimate biomass from this.</w:t>
            </w:r>
          </w:p>
        </w:tc>
        <w:tc>
          <w:tcPr>
            <w:tcW w:w="2250" w:type="dxa"/>
          </w:tcPr>
          <w:p w14:paraId="42D0C24D" w14:textId="77777777" w:rsidR="006153E5" w:rsidRPr="007E189D" w:rsidRDefault="006153E5" w:rsidP="00A74B54">
            <w:pPr>
              <w:jc w:val="right"/>
              <w:rPr>
                <w:rFonts w:cstheme="minorHAnsi"/>
                <w:color w:val="000000"/>
                <w:sz w:val="24"/>
                <w:szCs w:val="24"/>
              </w:rPr>
            </w:pPr>
          </w:p>
        </w:tc>
      </w:tr>
      <w:tr w:rsidR="006153E5" w:rsidRPr="007E189D" w14:paraId="203983EF" w14:textId="77777777" w:rsidTr="00A74B54">
        <w:trPr>
          <w:trHeight w:val="300"/>
        </w:trPr>
        <w:tc>
          <w:tcPr>
            <w:tcW w:w="2740" w:type="dxa"/>
            <w:shd w:val="clear" w:color="auto" w:fill="auto"/>
            <w:noWrap/>
            <w:hideMark/>
          </w:tcPr>
          <w:p w14:paraId="66E1AEF4"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litter_loading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7B01B981"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Litter biomass (Oi soil layer)</w:t>
            </w:r>
          </w:p>
        </w:tc>
        <w:tc>
          <w:tcPr>
            <w:tcW w:w="2250" w:type="dxa"/>
          </w:tcPr>
          <w:p w14:paraId="0C36752A" w14:textId="77777777" w:rsidR="006153E5" w:rsidRPr="007E189D" w:rsidRDefault="006153E5" w:rsidP="00A74B54">
            <w:pPr>
              <w:jc w:val="right"/>
              <w:rPr>
                <w:rFonts w:cstheme="minorHAnsi"/>
                <w:color w:val="000000"/>
                <w:sz w:val="24"/>
                <w:szCs w:val="24"/>
              </w:rPr>
            </w:pPr>
            <w:r w:rsidRPr="007E189D">
              <w:rPr>
                <w:rFonts w:cstheme="minorHAnsi"/>
                <w:color w:val="000000"/>
                <w:sz w:val="24"/>
                <w:szCs w:val="24"/>
              </w:rPr>
              <w:t>4.68</w:t>
            </w:r>
          </w:p>
        </w:tc>
      </w:tr>
      <w:tr w:rsidR="006153E5" w:rsidRPr="007E189D" w14:paraId="7A5957D8" w14:textId="77777777" w:rsidTr="00A74B54">
        <w:trPr>
          <w:trHeight w:val="300"/>
        </w:trPr>
        <w:tc>
          <w:tcPr>
            <w:tcW w:w="2740" w:type="dxa"/>
            <w:shd w:val="clear" w:color="auto" w:fill="auto"/>
            <w:noWrap/>
            <w:hideMark/>
          </w:tcPr>
          <w:p w14:paraId="598719BA"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duff_depth</w:t>
            </w:r>
            <w:proofErr w:type="spellEnd"/>
            <w:r w:rsidRPr="007E189D">
              <w:rPr>
                <w:rFonts w:eastAsia="Times New Roman" w:cstheme="minorHAnsi"/>
                <w:color w:val="000000"/>
                <w:sz w:val="24"/>
                <w:szCs w:val="24"/>
              </w:rPr>
              <w:t>: cm</w:t>
            </w:r>
          </w:p>
        </w:tc>
        <w:tc>
          <w:tcPr>
            <w:tcW w:w="4815" w:type="dxa"/>
            <w:shd w:val="clear" w:color="auto" w:fill="auto"/>
            <w:noWrap/>
            <w:hideMark/>
          </w:tcPr>
          <w:p w14:paraId="2EF2CD5D"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Depth of the duff layer (</w:t>
            </w:r>
            <w:proofErr w:type="spellStart"/>
            <w:r w:rsidRPr="007E189D">
              <w:rPr>
                <w:rFonts w:eastAsia="Times New Roman" w:cstheme="minorHAnsi"/>
                <w:color w:val="000000"/>
                <w:sz w:val="24"/>
                <w:szCs w:val="24"/>
              </w:rPr>
              <w:t>Oe</w:t>
            </w:r>
            <w:proofErr w:type="spellEnd"/>
            <w:r w:rsidRPr="007E189D">
              <w:rPr>
                <w:rFonts w:eastAsia="Times New Roman" w:cstheme="minorHAnsi"/>
                <w:color w:val="000000"/>
                <w:sz w:val="24"/>
                <w:szCs w:val="24"/>
              </w:rPr>
              <w:t xml:space="preserve"> and </w:t>
            </w:r>
            <w:proofErr w:type="spellStart"/>
            <w:r w:rsidRPr="007E189D">
              <w:rPr>
                <w:rFonts w:eastAsia="Times New Roman" w:cstheme="minorHAnsi"/>
                <w:color w:val="000000"/>
                <w:sz w:val="24"/>
                <w:szCs w:val="24"/>
              </w:rPr>
              <w:t>Oa</w:t>
            </w:r>
            <w:proofErr w:type="spellEnd"/>
            <w:r w:rsidRPr="007E189D">
              <w:rPr>
                <w:rFonts w:eastAsia="Times New Roman" w:cstheme="minorHAnsi"/>
                <w:color w:val="000000"/>
                <w:sz w:val="24"/>
                <w:szCs w:val="24"/>
              </w:rPr>
              <w:t xml:space="preserve"> soil layers) is included because many sources record this instead of loading. A generic bulk density value </w:t>
            </w:r>
            <w:proofErr w:type="gramStart"/>
            <w:r w:rsidRPr="007E189D">
              <w:rPr>
                <w:rFonts w:eastAsia="Times New Roman" w:cstheme="minorHAnsi"/>
                <w:color w:val="000000"/>
                <w:sz w:val="24"/>
                <w:szCs w:val="24"/>
              </w:rPr>
              <w:t>can be used</w:t>
            </w:r>
            <w:proofErr w:type="gramEnd"/>
            <w:r w:rsidRPr="007E189D">
              <w:rPr>
                <w:rFonts w:eastAsia="Times New Roman" w:cstheme="minorHAnsi"/>
                <w:color w:val="000000"/>
                <w:sz w:val="24"/>
                <w:szCs w:val="24"/>
              </w:rPr>
              <w:t xml:space="preserve"> to estimate biomass from this.</w:t>
            </w:r>
          </w:p>
        </w:tc>
        <w:tc>
          <w:tcPr>
            <w:tcW w:w="2250" w:type="dxa"/>
          </w:tcPr>
          <w:p w14:paraId="33BD25A1" w14:textId="77777777" w:rsidR="006153E5" w:rsidRPr="007E189D" w:rsidRDefault="006153E5" w:rsidP="00A74B54">
            <w:pPr>
              <w:jc w:val="right"/>
              <w:rPr>
                <w:rFonts w:cstheme="minorHAnsi"/>
                <w:color w:val="000000"/>
                <w:sz w:val="24"/>
                <w:szCs w:val="24"/>
              </w:rPr>
            </w:pPr>
          </w:p>
        </w:tc>
      </w:tr>
      <w:tr w:rsidR="006153E5" w:rsidRPr="007E189D" w14:paraId="1335D21F" w14:textId="77777777" w:rsidTr="00A74B54">
        <w:trPr>
          <w:trHeight w:val="300"/>
        </w:trPr>
        <w:tc>
          <w:tcPr>
            <w:tcW w:w="2740" w:type="dxa"/>
            <w:shd w:val="clear" w:color="auto" w:fill="auto"/>
            <w:noWrap/>
            <w:hideMark/>
          </w:tcPr>
          <w:p w14:paraId="508BE8D0" w14:textId="77777777" w:rsidR="006153E5" w:rsidRPr="007E189D" w:rsidRDefault="006153E5" w:rsidP="00A74B54">
            <w:pPr>
              <w:rPr>
                <w:rFonts w:eastAsia="Times New Roman" w:cstheme="minorHAnsi"/>
                <w:color w:val="000000"/>
                <w:sz w:val="24"/>
                <w:szCs w:val="24"/>
              </w:rPr>
            </w:pPr>
            <w:proofErr w:type="spellStart"/>
            <w:r w:rsidRPr="007E189D">
              <w:rPr>
                <w:rFonts w:eastAsia="Times New Roman" w:cstheme="minorHAnsi"/>
                <w:color w:val="000000"/>
                <w:sz w:val="24"/>
                <w:szCs w:val="24"/>
              </w:rPr>
              <w:t>duff_loading</w:t>
            </w:r>
            <w:proofErr w:type="spellEnd"/>
            <w:r w:rsidRPr="007E189D">
              <w:rPr>
                <w:rFonts w:eastAsia="Times New Roman" w:cstheme="minorHAnsi"/>
                <w:color w:val="000000"/>
                <w:sz w:val="24"/>
                <w:szCs w:val="24"/>
              </w:rPr>
              <w:t>: Mg/ha</w:t>
            </w:r>
          </w:p>
        </w:tc>
        <w:tc>
          <w:tcPr>
            <w:tcW w:w="4815" w:type="dxa"/>
            <w:shd w:val="clear" w:color="auto" w:fill="auto"/>
            <w:noWrap/>
            <w:hideMark/>
          </w:tcPr>
          <w:p w14:paraId="226F4A68" w14:textId="77777777" w:rsidR="006153E5" w:rsidRPr="007E189D" w:rsidRDefault="006153E5" w:rsidP="00A74B54">
            <w:pPr>
              <w:rPr>
                <w:rFonts w:eastAsia="Times New Roman" w:cstheme="minorHAnsi"/>
                <w:color w:val="000000"/>
                <w:sz w:val="24"/>
                <w:szCs w:val="24"/>
              </w:rPr>
            </w:pPr>
            <w:r w:rsidRPr="007E189D">
              <w:rPr>
                <w:rFonts w:eastAsia="Times New Roman" w:cstheme="minorHAnsi"/>
                <w:color w:val="000000"/>
                <w:sz w:val="24"/>
                <w:szCs w:val="24"/>
              </w:rPr>
              <w:t>Duff biomass (combined upper and lower duff layers)</w:t>
            </w:r>
          </w:p>
        </w:tc>
        <w:tc>
          <w:tcPr>
            <w:tcW w:w="2250" w:type="dxa"/>
          </w:tcPr>
          <w:p w14:paraId="22863F44" w14:textId="77777777" w:rsidR="006153E5" w:rsidRPr="007E189D" w:rsidRDefault="006153E5" w:rsidP="00A74B54">
            <w:pPr>
              <w:rPr>
                <w:rFonts w:cstheme="minorHAnsi"/>
                <w:sz w:val="24"/>
                <w:szCs w:val="24"/>
              </w:rPr>
            </w:pPr>
          </w:p>
        </w:tc>
      </w:tr>
    </w:tbl>
    <w:p w14:paraId="12CAAE81" w14:textId="77777777" w:rsidR="006153E5" w:rsidRPr="007E189D" w:rsidRDefault="006153E5" w:rsidP="006153E5">
      <w:pPr>
        <w:rPr>
          <w:rFonts w:cstheme="minorHAnsi"/>
          <w:sz w:val="24"/>
          <w:szCs w:val="24"/>
        </w:rPr>
      </w:pPr>
    </w:p>
    <w:p w14:paraId="04954A08" w14:textId="77777777" w:rsidR="006153E5" w:rsidRPr="007E189D" w:rsidRDefault="006153E5" w:rsidP="006153E5">
      <w:pPr>
        <w:rPr>
          <w:rFonts w:cstheme="minorHAnsi"/>
          <w:i/>
          <w:sz w:val="24"/>
          <w:szCs w:val="24"/>
        </w:rPr>
      </w:pPr>
      <w:r w:rsidRPr="007E189D">
        <w:rPr>
          <w:rFonts w:cstheme="minorHAnsi"/>
          <w:i/>
          <w:sz w:val="24"/>
          <w:szCs w:val="24"/>
        </w:rPr>
        <w:t>Fuel loading distributions</w:t>
      </w:r>
    </w:p>
    <w:p w14:paraId="6E45CD1A" w14:textId="27775E32" w:rsidR="006153E5" w:rsidRDefault="006153E5" w:rsidP="006153E5">
      <w:pPr>
        <w:pStyle w:val="NormalWeb"/>
        <w:shd w:val="clear" w:color="auto" w:fill="FFFFFF"/>
        <w:ind w:firstLine="720"/>
        <w:rPr>
          <w:rFonts w:asciiTheme="minorHAnsi" w:hAnsiTheme="minorHAnsi" w:cstheme="minorHAnsi"/>
          <w:color w:val="222222"/>
        </w:rPr>
      </w:pPr>
      <w:proofErr w:type="gramStart"/>
      <w:r w:rsidRPr="007E189D">
        <w:rPr>
          <w:rFonts w:asciiTheme="minorHAnsi" w:hAnsiTheme="minorHAnsi" w:cstheme="minorHAnsi"/>
          <w:color w:val="222222"/>
        </w:rPr>
        <w:t>Database values were clustered by LANDFIRE EVT Groups</w:t>
      </w:r>
      <w:proofErr w:type="gramEnd"/>
      <w:ins w:id="121" w:author="Maureen C. Kennedy" w:date="2018-08-02T17:05:00Z">
        <w:r w:rsidR="004D4249">
          <w:rPr>
            <w:rFonts w:asciiTheme="minorHAnsi" w:hAnsiTheme="minorHAnsi" w:cstheme="minorHAnsi"/>
            <w:color w:val="222222"/>
          </w:rPr>
          <w:t>, as this was the finest classification possible that allowed for estimation of loading distributions</w:t>
        </w:r>
      </w:ins>
      <w:r w:rsidRPr="007E189D">
        <w:rPr>
          <w:rFonts w:asciiTheme="minorHAnsi" w:hAnsiTheme="minorHAnsi" w:cstheme="minorHAnsi"/>
          <w:color w:val="222222"/>
        </w:rPr>
        <w:t>. All analyses were conducted in the R statistical program</w:t>
      </w:r>
      <w:r>
        <w:rPr>
          <w:rFonts w:asciiTheme="minorHAnsi" w:hAnsiTheme="minorHAnsi" w:cstheme="minorHAnsi"/>
          <w:color w:val="222222"/>
        </w:rPr>
        <w:t xml:space="preserve"> (version 3</w:t>
      </w:r>
      <w:r w:rsidRPr="00B45E61">
        <w:rPr>
          <w:rFonts w:asciiTheme="minorHAnsi" w:hAnsiTheme="minorHAnsi" w:cstheme="minorHAnsi"/>
          <w:color w:val="222222"/>
        </w:rPr>
        <w:t>.4.1</w:t>
      </w:r>
      <w:r w:rsidRPr="00B45E61">
        <w:rPr>
          <w:rFonts w:asciiTheme="minorHAnsi" w:hAnsiTheme="minorHAnsi" w:cstheme="minorHAnsi"/>
        </w:rPr>
        <w:t>;</w:t>
      </w:r>
      <w:r w:rsidRPr="00B45E61">
        <w:rPr>
          <w:rFonts w:asciiTheme="minorHAnsi" w:hAnsiTheme="minorHAnsi" w:cstheme="minorHAnsi"/>
          <w:bdr w:val="none" w:sz="0" w:space="0" w:color="auto" w:frame="1"/>
        </w:rPr>
        <w:t xml:space="preserve"> </w:t>
      </w:r>
      <w:r w:rsidR="00B45E61" w:rsidRPr="00B45E61">
        <w:rPr>
          <w:rFonts w:asciiTheme="minorHAnsi" w:hAnsiTheme="minorHAnsi" w:cstheme="minorHAnsi"/>
          <w:bdr w:val="none" w:sz="0" w:space="0" w:color="auto" w:frame="1"/>
        </w:rPr>
        <w:fldChar w:fldCharType="begin" w:fldLock="1"/>
      </w:r>
      <w:r w:rsidR="00B45E61">
        <w:rPr>
          <w:rFonts w:asciiTheme="minorHAnsi" w:hAnsiTheme="minorHAnsi" w:cstheme="minorHAnsi"/>
          <w:bdr w:val="none" w:sz="0" w:space="0" w:color="auto" w:frame="1"/>
        </w:rPr>
        <w:instrText>ADDIN CSL_CITATION { "citationItems" : [ { "id" : "ITEM-1", "itemData" : { "ISBN" : "3-900051-07-0", "author" : [ { "dropping-particle" : "", "family" : "R Core Team", "given" : "", "non-dropping-particle" : "", "parse-names" : false, "suffix" : "" } ], "id" : "ITEM-1", "issued" : { "date-parts" : [ [ "2017" ] ] }, "publisher" : "R Foundation for Statistical Computing", "publisher-place" : "Vienna, Austria", "title" : "R: A language and environment for statistical computing", "type" : "article" }, "uris" : [ "http://www.mendeley.com/documents/?uuid=634dc41c-e0e1-4ee7-9520-1ad2e7f3be06" ] } ], "mendeley" : { "formattedCitation" : "(R Core Team 2017)", "plainTextFormattedCitation" : "(R Core Team 2017)", "previouslyFormattedCitation" : "(R Core Team 2017)" }, "properties" : { "noteIndex" : 0 }, "schema" : "https://github.com/citation-style-language/schema/raw/master/csl-citation.json" }</w:instrText>
      </w:r>
      <w:r w:rsidR="00B45E61" w:rsidRPr="00B45E61">
        <w:rPr>
          <w:rFonts w:asciiTheme="minorHAnsi" w:hAnsiTheme="minorHAnsi" w:cstheme="minorHAnsi"/>
          <w:bdr w:val="none" w:sz="0" w:space="0" w:color="auto" w:frame="1"/>
        </w:rPr>
        <w:fldChar w:fldCharType="separate"/>
      </w:r>
      <w:r w:rsidR="00B45E61" w:rsidRPr="00B45E61">
        <w:rPr>
          <w:rFonts w:asciiTheme="minorHAnsi" w:hAnsiTheme="minorHAnsi" w:cstheme="minorHAnsi"/>
          <w:noProof/>
          <w:bdr w:val="none" w:sz="0" w:space="0" w:color="auto" w:frame="1"/>
        </w:rPr>
        <w:t>(R Core Team 2017)</w:t>
      </w:r>
      <w:r w:rsidR="00B45E61" w:rsidRPr="00B45E61">
        <w:rPr>
          <w:rFonts w:asciiTheme="minorHAnsi" w:hAnsiTheme="minorHAnsi" w:cstheme="minorHAnsi"/>
          <w:bdr w:val="none" w:sz="0" w:space="0" w:color="auto" w:frame="1"/>
        </w:rPr>
        <w:fldChar w:fldCharType="end"/>
      </w:r>
      <w:r w:rsidRPr="00657E76">
        <w:rPr>
          <w:rFonts w:asciiTheme="minorHAnsi" w:hAnsiTheme="minorHAnsi" w:cstheme="minorHAnsi"/>
          <w:color w:val="222222"/>
        </w:rPr>
        <w:t>)</w:t>
      </w:r>
      <w:r>
        <w:rPr>
          <w:rFonts w:asciiTheme="minorHAnsi" w:hAnsiTheme="minorHAnsi" w:cstheme="minorHAnsi"/>
          <w:color w:val="222222"/>
        </w:rPr>
        <w:t xml:space="preserve">, and distributions estimated using the R </w:t>
      </w:r>
      <w:proofErr w:type="spellStart"/>
      <w:r>
        <w:rPr>
          <w:rFonts w:asciiTheme="minorHAnsi" w:hAnsiTheme="minorHAnsi" w:cstheme="minorHAnsi"/>
          <w:color w:val="222222"/>
        </w:rPr>
        <w:t>fitdistr</w:t>
      </w:r>
      <w:proofErr w:type="spellEnd"/>
      <w:r>
        <w:rPr>
          <w:rFonts w:asciiTheme="minorHAnsi" w:hAnsiTheme="minorHAnsi" w:cstheme="minorHAnsi"/>
          <w:color w:val="222222"/>
        </w:rPr>
        <w:t xml:space="preserve"> package</w:t>
      </w:r>
      <w:r w:rsidR="00B45E61">
        <w:rPr>
          <w:rFonts w:asciiTheme="minorHAnsi" w:hAnsiTheme="minorHAnsi" w:cstheme="minorHAnsi"/>
          <w:color w:val="222222"/>
        </w:rPr>
        <w:t xml:space="preserve"> </w:t>
      </w:r>
      <w:r w:rsidR="00B45E61">
        <w:rPr>
          <w:rFonts w:asciiTheme="minorHAnsi" w:hAnsiTheme="minorHAnsi" w:cstheme="minorHAnsi"/>
          <w:color w:val="222222"/>
        </w:rPr>
        <w:fldChar w:fldCharType="begin" w:fldLock="1"/>
      </w:r>
      <w:r w:rsidR="00B45E61">
        <w:rPr>
          <w:rFonts w:asciiTheme="minorHAnsi" w:hAnsiTheme="minorHAnsi" w:cstheme="minorHAnsi"/>
          <w:color w:val="222222"/>
        </w:rPr>
        <w:instrText>ADDIN CSL_CITATION { "citationItems" : [ { "id" : "ITEM-1", "itemData" : { "DOI" : "10.18637/jss.v064.i04", "ISBN" : "9781420065213", "ISSN" : "1548-7660", "abstract" : "Description Extends the fitdistr() function (of the MASS package) with several func-tions to help the fit of a parametric distribution to non-censored or censored data. Cen-sored data may contain left censored, right censored and interval censored values, with sev-eral lower and upper bounds. In addition to maximum likelihood estimation (MLE), the pack-age provides moment matching (MME), quantile matching (QME) and maximum goodness-of-fit estimation (MGE) methods (available only for non-censored data). Weighted ver-sions of MLE, MME and QME are available. Depends R (&gt;= 3.2.0), MASS, grDevices, survival, methods Imports stats Suggests actuar, rgenoud, mc2d, gamlss.dist, knitr, knitcitations VignetteBuilder knitr BuildVignettes true License GPL (&gt;= 2) URL http://riskassessment.r-forge.r-project.org", "author" : [ { "dropping-particle" : "", "family" : "Delignette-Muller", "given" : "Marie", "non-dropping-particle" : "", "parse-names" : false, "suffix" : "" }, { "dropping-particle" : "", "family" : "Dutang", "given" : "Christophe", "non-dropping-particle" : "", "parse-names" : false, "suffix" : "" } ], "container-title" : "Journal of Statistical Software", "id" : "ITEM-1", "issue" : "4", "issued" : { "date-parts" : [ [ "2015" ] ] }, "page" : "1-34", "title" : "fitdistrplus: An R Package for Fitting Distributions", "type" : "article-journal", "volume" : "64" }, "uris" : [ "http://www.mendeley.com/documents/?uuid=9d555981-d224-4447-a94c-72f007cd5009" ] } ], "mendeley" : { "formattedCitation" : "(Delignette-Muller and Dutang 2015)", "plainTextFormattedCitation" : "(Delignette-Muller and Dutang 2015)", "previouslyFormattedCitation" : "(Delignette-Muller and Dutang 2015)" }, "properties" : { "noteIndex" : 0 }, "schema" : "https://github.com/citation-style-language/schema/raw/master/csl-citation.json" }</w:instrText>
      </w:r>
      <w:r w:rsidR="00B45E61">
        <w:rPr>
          <w:rFonts w:asciiTheme="minorHAnsi" w:hAnsiTheme="minorHAnsi" w:cstheme="minorHAnsi"/>
          <w:color w:val="222222"/>
        </w:rPr>
        <w:fldChar w:fldCharType="separate"/>
      </w:r>
      <w:r w:rsidR="00B45E61" w:rsidRPr="00B45E61">
        <w:rPr>
          <w:rFonts w:asciiTheme="minorHAnsi" w:hAnsiTheme="minorHAnsi" w:cstheme="minorHAnsi"/>
          <w:noProof/>
          <w:color w:val="222222"/>
        </w:rPr>
        <w:t>(Delignette-Muller and Dutang 2015)</w:t>
      </w:r>
      <w:r w:rsidR="00B45E61">
        <w:rPr>
          <w:rFonts w:asciiTheme="minorHAnsi" w:hAnsiTheme="minorHAnsi" w:cstheme="minorHAnsi"/>
          <w:color w:val="222222"/>
        </w:rPr>
        <w:fldChar w:fldCharType="end"/>
      </w:r>
      <w:r w:rsidRPr="007E189D">
        <w:rPr>
          <w:rFonts w:asciiTheme="minorHAnsi" w:hAnsiTheme="minorHAnsi" w:cstheme="minorHAnsi"/>
          <w:color w:val="222222"/>
        </w:rPr>
        <w:t xml:space="preserve">. To identify candidate distributions to fit to individual fuel loading categories an exploratory data analysis (EDA) </w:t>
      </w:r>
      <w:proofErr w:type="gramStart"/>
      <w:r w:rsidRPr="007E189D">
        <w:rPr>
          <w:rFonts w:asciiTheme="minorHAnsi" w:hAnsiTheme="minorHAnsi" w:cstheme="minorHAnsi"/>
          <w:color w:val="222222"/>
        </w:rPr>
        <w:t>was conducted</w:t>
      </w:r>
      <w:proofErr w:type="gramEnd"/>
      <w:r w:rsidRPr="007E189D">
        <w:rPr>
          <w:rFonts w:asciiTheme="minorHAnsi" w:hAnsiTheme="minorHAnsi" w:cstheme="minorHAnsi"/>
          <w:color w:val="222222"/>
        </w:rPr>
        <w:t xml:space="preserve"> on select EVT Groups with substantial representation (&gt; 1000 entries) in a preliminary version of the database. Histograms, boxplots, and normal QQ plots </w:t>
      </w:r>
      <w:proofErr w:type="gramStart"/>
      <w:r w:rsidRPr="007E189D">
        <w:rPr>
          <w:rFonts w:asciiTheme="minorHAnsi" w:hAnsiTheme="minorHAnsi" w:cstheme="minorHAnsi"/>
          <w:color w:val="222222"/>
        </w:rPr>
        <w:t>were used</w:t>
      </w:r>
      <w:proofErr w:type="gramEnd"/>
      <w:r w:rsidRPr="007E189D">
        <w:rPr>
          <w:rFonts w:asciiTheme="minorHAnsi" w:hAnsiTheme="minorHAnsi" w:cstheme="minorHAnsi"/>
          <w:color w:val="222222"/>
        </w:rPr>
        <w:t xml:space="preserve"> to understand prominent distribution shapes and to identify any possibly outlying entries </w:t>
      </w:r>
      <w:commentRangeStart w:id="122"/>
      <w:r w:rsidRPr="007E189D">
        <w:rPr>
          <w:rFonts w:asciiTheme="minorHAnsi" w:hAnsiTheme="minorHAnsi" w:cstheme="minorHAnsi"/>
          <w:color w:val="222222"/>
        </w:rPr>
        <w:t>(which were then checked in QA/QC efforts)</w:t>
      </w:r>
      <w:commentRangeEnd w:id="122"/>
      <w:r>
        <w:rPr>
          <w:rStyle w:val="CommentReference"/>
          <w:rFonts w:asciiTheme="minorHAnsi" w:eastAsiaTheme="minorHAnsi" w:hAnsiTheme="minorHAnsi" w:cstheme="minorBidi"/>
        </w:rPr>
        <w:commentReference w:id="122"/>
      </w:r>
      <w:r w:rsidRPr="007E189D">
        <w:rPr>
          <w:rFonts w:asciiTheme="minorHAnsi" w:hAnsiTheme="minorHAnsi" w:cstheme="minorHAnsi"/>
          <w:color w:val="222222"/>
        </w:rPr>
        <w:t>. </w:t>
      </w:r>
    </w:p>
    <w:p w14:paraId="06DA4121" w14:textId="52A2E9B5" w:rsidR="006153E5" w:rsidRDefault="006153E5" w:rsidP="006153E5">
      <w:pPr>
        <w:pStyle w:val="NormalWeb"/>
        <w:shd w:val="clear" w:color="auto" w:fill="FFFFFF"/>
        <w:ind w:firstLine="720"/>
        <w:rPr>
          <w:rFonts w:asciiTheme="minorHAnsi" w:hAnsiTheme="minorHAnsi" w:cstheme="minorHAnsi"/>
          <w:color w:val="222222"/>
        </w:rPr>
      </w:pPr>
      <w:del w:id="123" w:author="Maureen C. Kennedy" w:date="2018-08-02T17:06:00Z">
        <w:r w:rsidDel="004D4249">
          <w:rPr>
            <w:rFonts w:asciiTheme="minorHAnsi" w:hAnsiTheme="minorHAnsi" w:cstheme="minorHAnsi"/>
            <w:color w:val="222222"/>
          </w:rPr>
          <w:lastRenderedPageBreak/>
          <w:delText>Two prominent characteristics of the fuel loading distributions were revealed by t</w:delText>
        </w:r>
      </w:del>
      <w:ins w:id="124" w:author="Maureen C. Kennedy" w:date="2018-08-02T17:06:00Z">
        <w:r w:rsidR="004D4249">
          <w:rPr>
            <w:rFonts w:asciiTheme="minorHAnsi" w:hAnsiTheme="minorHAnsi" w:cstheme="minorHAnsi"/>
            <w:color w:val="222222"/>
          </w:rPr>
          <w:t>T</w:t>
        </w:r>
      </w:ins>
      <w:r>
        <w:rPr>
          <w:rFonts w:asciiTheme="minorHAnsi" w:hAnsiTheme="minorHAnsi" w:cstheme="minorHAnsi"/>
          <w:color w:val="222222"/>
        </w:rPr>
        <w:t>he exploratory data analysis</w:t>
      </w:r>
      <w:del w:id="125" w:author="Maureen C. Kennedy" w:date="2018-08-02T17:06:00Z">
        <w:r w:rsidDel="004D4249">
          <w:rPr>
            <w:rFonts w:asciiTheme="minorHAnsi" w:hAnsiTheme="minorHAnsi" w:cstheme="minorHAnsi"/>
            <w:color w:val="222222"/>
          </w:rPr>
          <w:delText>. The first was</w:delText>
        </w:r>
      </w:del>
      <w:ins w:id="126" w:author="Maureen C. Kennedy" w:date="2018-08-02T17:06:00Z">
        <w:r w:rsidR="004D4249">
          <w:rPr>
            <w:rFonts w:asciiTheme="minorHAnsi" w:hAnsiTheme="minorHAnsi" w:cstheme="minorHAnsi"/>
            <w:color w:val="222222"/>
          </w:rPr>
          <w:t xml:space="preserve"> showed</w:t>
        </w:r>
      </w:ins>
      <w:r>
        <w:rPr>
          <w:rFonts w:asciiTheme="minorHAnsi" w:hAnsiTheme="minorHAnsi" w:cstheme="minorHAnsi"/>
          <w:color w:val="222222"/>
        </w:rPr>
        <w:t xml:space="preserve"> that many of the fuel types had a high proportion of values that were zero, and </w:t>
      </w:r>
      <w:del w:id="127" w:author="Maureen C. Kennedy" w:date="2018-08-02T17:06:00Z">
        <w:r w:rsidDel="004D4249">
          <w:rPr>
            <w:rFonts w:asciiTheme="minorHAnsi" w:hAnsiTheme="minorHAnsi" w:cstheme="minorHAnsi"/>
            <w:color w:val="222222"/>
          </w:rPr>
          <w:delText xml:space="preserve">the second was that </w:delText>
        </w:r>
      </w:del>
      <w:r>
        <w:rPr>
          <w:rFonts w:asciiTheme="minorHAnsi" w:hAnsiTheme="minorHAnsi" w:cstheme="minorHAnsi"/>
          <w:color w:val="222222"/>
        </w:rPr>
        <w:t xml:space="preserve">the fuel loading distributions tended to be right-skewed rather than symmetric. </w:t>
      </w:r>
      <w:ins w:id="128" w:author="Maureen C. Kennedy" w:date="2018-08-02T17:07:00Z">
        <w:r w:rsidR="004D4249">
          <w:rPr>
            <w:rFonts w:asciiTheme="minorHAnsi" w:hAnsiTheme="minorHAnsi" w:cstheme="minorHAnsi"/>
            <w:color w:val="222222"/>
          </w:rPr>
          <w:t>Due to these features, we chose a hurdle estimation procedure, described next.</w:t>
        </w:r>
      </w:ins>
    </w:p>
    <w:p w14:paraId="7E014B01" w14:textId="2E1D5AE1" w:rsidR="006153E5" w:rsidRDefault="006153E5" w:rsidP="006153E5">
      <w:pPr>
        <w:pStyle w:val="NormalWeb"/>
        <w:shd w:val="clear" w:color="auto" w:fill="FFFFFF"/>
        <w:rPr>
          <w:rFonts w:asciiTheme="minorHAnsi" w:hAnsiTheme="minorHAnsi" w:cstheme="minorHAnsi"/>
          <w:color w:val="222222"/>
        </w:rPr>
      </w:pPr>
      <w:del w:id="129" w:author="Maureen C. Kennedy" w:date="2018-08-02T17:08:00Z">
        <w:r w:rsidDel="004D4249">
          <w:rPr>
            <w:rFonts w:asciiTheme="minorHAnsi" w:hAnsiTheme="minorHAnsi" w:cstheme="minorHAnsi"/>
            <w:color w:val="222222"/>
          </w:rPr>
          <w:delText>Zeroes</w:delText>
        </w:r>
      </w:del>
      <w:ins w:id="130" w:author="Maureen C. Kennedy" w:date="2018-08-02T17:08:00Z">
        <w:r w:rsidR="004D4249">
          <w:rPr>
            <w:rFonts w:asciiTheme="minorHAnsi" w:hAnsiTheme="minorHAnsi" w:cstheme="minorHAnsi"/>
            <w:color w:val="222222"/>
          </w:rPr>
          <w:t>Hurdle distribution fitting</w:t>
        </w:r>
      </w:ins>
    </w:p>
    <w:p w14:paraId="12A7522A" w14:textId="79206D17" w:rsidR="006153E5" w:rsidRDefault="006153E5" w:rsidP="006153E5">
      <w:pPr>
        <w:pStyle w:val="NormalWeb"/>
        <w:shd w:val="clear" w:color="auto" w:fill="FFFFFF"/>
        <w:rPr>
          <w:rFonts w:asciiTheme="minorHAnsi" w:hAnsiTheme="minorHAnsi" w:cstheme="minorHAnsi"/>
          <w:color w:val="222222"/>
        </w:rPr>
      </w:pPr>
      <w:r>
        <w:rPr>
          <w:rFonts w:asciiTheme="minorHAnsi" w:hAnsiTheme="minorHAnsi" w:cstheme="minorHAnsi"/>
          <w:color w:val="222222"/>
        </w:rPr>
        <w:tab/>
      </w:r>
      <w:r w:rsidRPr="005A13CC">
        <w:rPr>
          <w:rFonts w:asciiTheme="minorHAnsi" w:hAnsiTheme="minorHAnsi" w:cstheme="minorHAnsi"/>
          <w:color w:val="222222"/>
        </w:rPr>
        <w:t>It is common in empirical studies of biomass (or, more commonly, abundance) for there to be excessive density at zero</w:t>
      </w:r>
      <w:r w:rsidR="00B45E61">
        <w:rPr>
          <w:rFonts w:asciiTheme="minorHAnsi" w:hAnsiTheme="minorHAnsi" w:cstheme="minorHAnsi"/>
          <w:color w:val="222222"/>
        </w:rPr>
        <w:t xml:space="preserve"> </w:t>
      </w:r>
      <w:r w:rsidR="00B45E61">
        <w:rPr>
          <w:rFonts w:asciiTheme="minorHAnsi" w:hAnsiTheme="minorHAnsi" w:cstheme="minorHAnsi"/>
          <w:color w:val="222222"/>
        </w:rPr>
        <w:fldChar w:fldCharType="begin" w:fldLock="1"/>
      </w:r>
      <w:r w:rsidR="00B45E61">
        <w:rPr>
          <w:rFonts w:asciiTheme="minorHAnsi" w:hAnsiTheme="minorHAnsi" w:cstheme="minorHAnsi"/>
          <w:color w:val="222222"/>
        </w:rPr>
        <w:instrText>ADDIN CSL_CITATION { "citationItems" : [ { "id" : "ITEM-1", "itemData" : { "DOI" : "10.1016/0304-3800(95)00113-1", "ISBN" : "0304-3800", "ISSN" : "03043800", "PMID" : "1162", "abstract" : "We consider several statistical models for the analysis of the abundance of a rare species and these are illustrated in detail with data for the abundance of Leadbeater's Possum in montane ash forests of south-eastern Australia. These data are characterised by a discrete distribution with the zero class inflated. In many statistical problems the parameters of this distribution depend on covariates, such as the number of hollow bearing trees. We advocate a conditional model which is simple to interpret and readily fitted. We show how to obtain standard errors for the parameter estimates. We also show how to estimate the mean abundance of animals at a site. The methods outlined in this paper offer a powerful framework for the study of problems having a discrete response (like abundance) with the zero class inflated.", "author" : [ { "dropping-particle" : "", "family" : "Welsh", "given" : "A.H.", "non-dropping-particle" : "", "parse-names" : false, "suffix" : "" }, { "dropping-particle" : "", "family" : "Cunningham", "given" : "R.B.", "non-dropping-particle" : "", "parse-names" : false, "suffix" : "" }, { "dropping-particle" : "", "family" : "Donnelly", "given" : "C.F.", "non-dropping-particle" : "", "parse-names" : false, "suffix" : "" }, { "dropping-particle" : "", "family" : "Lindenmayer", "given" : "D.B.", "non-dropping-particle" : "", "parse-names" : false, "suffix" : "" } ], "container-title" : "Ecological Modelling", "id" : "ITEM-1", "issue" : "1-3", "issued" : { "date-parts" : [ [ "1996" ] ] }, "page" : "297-308", "title" : "Modelling the abundance of rare species: statistical models for counts with extra zeros", "type" : "article-journal", "volume" : "88" }, "uris" : [ "http://www.mendeley.com/documents/?uuid=69850c3f-e993-429f-aa7b-66a018d7e67b" ] }, { "id" : "ITEM-2", "itemData" : { "DOI" : "10.1111/2041-210X.12122", "ISBN" : "2041-210X", "ISSN" : "2041210X", "abstract" : "* Ecological data such as biomasses often present a high proportion of zeros with possible skewed positive values. The Delta-Gamma (DG) approach, which models separately the presence\u2013absence and the positive biomass, is commonly used in ecology. A less commonly known alternative is the compound Poisson-gamma (CPG) approach, which essentially mimics the process of capturing clusters of biomass during a sampling event.\\n\\n\\n* Regardless of the approach, the effort involved in obtaining a sample (henceforth called the sampling volume, but could also include swept areas, sampling durations, etc.), which can potentially be quite variable between samples, needs to be taken into account when modelling the resulting sample biomass. This is achieved empirically for the DG approach (using a generalized linear model with sampling volume as a covariate), and theoretically for the CPG approach (by scaling a parameter of the model). In this study, the consequences of this disparity between approaches were explored first using theoretical arguments, then using simulations and finally by applying the approaches to catch data from a commercial groundfish trawl fishery.\\n\\n\\n* The simulation study results point out that the DG approach can lead to poor estimates when far from standard idealized sampling assumptions. On the contrary, the CPG approach is much more robust to variable sampling conditions, confirming theoretical predictions. These results were confirmed by the case study for which model performances were weaker for the DG.\\n\\n\\n* Given the results, care must be taken when choosing an approach for dealing with zero-inflated continuous data. The DG approach, which is easily implemented using standard statistical softwares, works well when the sampling volume variability is small. However, better results were obtained with the CPG model when dealing with variable sampling volumes.", "author" : [ { "dropping-particle" : "", "family" : "Lecomte", "given" : "Jean Baptiste", "non-dropping-particle" : "", "parse-names" : false, "suffix" : "" }, { "dropping-particle" : "", "family" : "Beno\u00eet", "given" : "Hugues P.", "non-dropping-particle" : "", "parse-names" : false, "suffix" : "" }, { "dropping-particle" : "", "family" : "Ancelet", "given" : "Sophie", "non-dropping-particle" : "", "parse-names" : false, "suffix" : "" }, { "dropping-particle" : "", "family" : "Etienne", "given" : "Marie Pierre", "non-dropping-particle" : "", "parse-names" : false, "suffix" : "" }, { "dropping-particle" : "", "family" : "Bel", "given" : "Liliane", "non-dropping-particle" : "", "parse-names" : false, "suffix" : "" }, { "dropping-particle" : "", "family" : "Parent", "given" : "Eric", "non-dropping-particle" : "", "parse-names" : false, "suffix" : "" } ], "container-title" : "Methods in Ecology and Evolution", "id" : "ITEM-2", "issue" : "12", "issued" : { "date-parts" : [ [ "2013" ] ] }, "page" : "1159-1166", "title" : "Compound Poisson-gamma vs. delta-gamma to handle zero-inflated continuous data under a variable sampling volume", "type" : "article-journal", "volume" : "4" }, "uris" : [ "http://www.mendeley.com/documents/?uuid=54f2da89-bf8b-445a-9e12-e7efef60a7bc" ] } ], "mendeley" : { "formattedCitation" : "(Welsh et al. 1996, Lecomte et al. 2013)", "plainTextFormattedCitation" : "(Welsh et al. 1996, Lecomte et al. 2013)", "previouslyFormattedCitation" : "(Welsh et al. 1996, Lecomte et al. 2013)" }, "properties" : { "noteIndex" : 0 }, "schema" : "https://github.com/citation-style-language/schema/raw/master/csl-citation.json" }</w:instrText>
      </w:r>
      <w:r w:rsidR="00B45E61">
        <w:rPr>
          <w:rFonts w:asciiTheme="minorHAnsi" w:hAnsiTheme="minorHAnsi" w:cstheme="minorHAnsi"/>
          <w:color w:val="222222"/>
        </w:rPr>
        <w:fldChar w:fldCharType="separate"/>
      </w:r>
      <w:r w:rsidR="00B45E61" w:rsidRPr="00B45E61">
        <w:rPr>
          <w:rFonts w:asciiTheme="minorHAnsi" w:hAnsiTheme="minorHAnsi" w:cstheme="minorHAnsi"/>
          <w:noProof/>
          <w:color w:val="222222"/>
        </w:rPr>
        <w:t>(Welsh et al. 1996, Lecomte et al. 2013)</w:t>
      </w:r>
      <w:r w:rsidR="00B45E61">
        <w:rPr>
          <w:rFonts w:asciiTheme="minorHAnsi" w:hAnsiTheme="minorHAnsi" w:cstheme="minorHAnsi"/>
          <w:color w:val="222222"/>
        </w:rPr>
        <w:fldChar w:fldCharType="end"/>
      </w:r>
      <w:r w:rsidRPr="005A13CC">
        <w:rPr>
          <w:rFonts w:asciiTheme="minorHAnsi" w:hAnsiTheme="minorHAnsi" w:cstheme="minorHAnsi"/>
          <w:color w:val="222222"/>
        </w:rPr>
        <w:t xml:space="preserve"> relative to the density functions commonly estimated for such data. Often the non-zero distribution is skewed to the right, implying a distribution such as the log-normal or the gamma distribution is more appropriate than the normal distribution</w:t>
      </w:r>
      <w:r w:rsidR="00B45E61">
        <w:rPr>
          <w:rFonts w:asciiTheme="minorHAnsi" w:hAnsiTheme="minorHAnsi" w:cstheme="minorHAnsi"/>
          <w:color w:val="222222"/>
        </w:rPr>
        <w:t xml:space="preserve"> </w:t>
      </w:r>
      <w:r w:rsidR="00B45E61">
        <w:rPr>
          <w:rFonts w:asciiTheme="minorHAnsi" w:hAnsiTheme="minorHAnsi" w:cstheme="minorHAnsi"/>
          <w:color w:val="222222"/>
        </w:rPr>
        <w:fldChar w:fldCharType="begin" w:fldLock="1"/>
      </w:r>
      <w:r w:rsidR="00B45E61">
        <w:rPr>
          <w:rFonts w:asciiTheme="minorHAnsi" w:hAnsiTheme="minorHAnsi" w:cstheme="minorHAnsi"/>
          <w:color w:val="222222"/>
        </w:rPr>
        <w:instrText>ADDIN CSL_CITATION { "citationItems" : [ { "id" : "ITEM-1", "itemData" : { "DOI" : "10.1111/2041-210X.12122", "ISBN" : "2041-210X", "ISSN" : "2041210X", "abstract" : "* Ecological data such as biomasses often present a high proportion of zeros with possible skewed positive values. The Delta-Gamma (DG) approach, which models separately the presence\u2013absence and the positive biomass, is commonly used in ecology. A less commonly known alternative is the compound Poisson-gamma (CPG) approach, which essentially mimics the process of capturing clusters of biomass during a sampling event.\\n\\n\\n* Regardless of the approach, the effort involved in obtaining a sample (henceforth called the sampling volume, but could also include swept areas, sampling durations, etc.), which can potentially be quite variable between samples, needs to be taken into account when modelling the resulting sample biomass. This is achieved empirically for the DG approach (using a generalized linear model with sampling volume as a covariate), and theoretically for the CPG approach (by scaling a parameter of the model). In this study, the consequences of this disparity between approaches were explored first using theoretical arguments, then using simulations and finally by applying the approaches to catch data from a commercial groundfish trawl fishery.\\n\\n\\n* The simulation study results point out that the DG approach can lead to poor estimates when far from standard idealized sampling assumptions. On the contrary, the CPG approach is much more robust to variable sampling conditions, confirming theoretical predictions. These results were confirmed by the case study for which model performances were weaker for the DG.\\n\\n\\n* Given the results, care must be taken when choosing an approach for dealing with zero-inflated continuous data. The DG approach, which is easily implemented using standard statistical softwares, works well when the sampling volume variability is small. However, better results were obtained with the CPG model when dealing with variable sampling volumes.", "author" : [ { "dropping-particle" : "", "family" : "Lecomte", "given" : "Jean Baptiste", "non-dropping-particle" : "", "parse-names" : false, "suffix" : "" }, { "dropping-particle" : "", "family" : "Beno\u00eet", "given" : "Hugues P.", "non-dropping-particle" : "", "parse-names" : false, "suffix" : "" }, { "dropping-particle" : "", "family" : "Ancelet", "given" : "Sophie", "non-dropping-particle" : "", "parse-names" : false, "suffix" : "" }, { "dropping-particle" : "", "family" : "Etienne", "given" : "Marie Pierre", "non-dropping-particle" : "", "parse-names" : false, "suffix" : "" }, { "dropping-particle" : "", "family" : "Bel", "given" : "Liliane", "non-dropping-particle" : "", "parse-names" : false, "suffix" : "" }, { "dropping-particle" : "", "family" : "Parent", "given" : "Eric", "non-dropping-particle" : "", "parse-names" : false, "suffix" : "" } ], "container-title" : "Methods in Ecology and Evolution", "id" : "ITEM-1", "issue" : "12", "issued" : { "date-parts" : [ [ "2013" ] ] }, "page" : "1159-1166", "title" : "Compound Poisson-gamma vs. delta-gamma to handle zero-inflated continuous data under a variable sampling volume", "type" : "article-journal", "volume" : "4" }, "uris" : [ "http://www.mendeley.com/documents/?uuid=54f2da89-bf8b-445a-9e12-e7efef60a7bc" ] } ], "mendeley" : { "formattedCitation" : "(Lecomte et al. 2013)", "plainTextFormattedCitation" : "(Lecomte et al. 2013)", "previouslyFormattedCitation" : "(Lecomte et al. 2013)" }, "properties" : { "noteIndex" : 0 }, "schema" : "https://github.com/citation-style-language/schema/raw/master/csl-citation.json" }</w:instrText>
      </w:r>
      <w:r w:rsidR="00B45E61">
        <w:rPr>
          <w:rFonts w:asciiTheme="minorHAnsi" w:hAnsiTheme="minorHAnsi" w:cstheme="minorHAnsi"/>
          <w:color w:val="222222"/>
        </w:rPr>
        <w:fldChar w:fldCharType="separate"/>
      </w:r>
      <w:r w:rsidR="00B45E61" w:rsidRPr="00B45E61">
        <w:rPr>
          <w:rFonts w:asciiTheme="minorHAnsi" w:hAnsiTheme="minorHAnsi" w:cstheme="minorHAnsi"/>
          <w:noProof/>
          <w:color w:val="222222"/>
        </w:rPr>
        <w:t>(Lecomte et al. 2013)</w:t>
      </w:r>
      <w:r w:rsidR="00B45E61">
        <w:rPr>
          <w:rFonts w:asciiTheme="minorHAnsi" w:hAnsiTheme="minorHAnsi" w:cstheme="minorHAnsi"/>
          <w:color w:val="222222"/>
        </w:rPr>
        <w:fldChar w:fldCharType="end"/>
      </w:r>
      <w:r w:rsidRPr="005A13CC">
        <w:rPr>
          <w:rFonts w:asciiTheme="minorHAnsi" w:hAnsiTheme="minorHAnsi" w:cstheme="minorHAnsi"/>
          <w:color w:val="222222"/>
        </w:rPr>
        <w:t xml:space="preserve">. One method to contend with excessive density at zero is to estimate two models for the data, one that predicts the probability of observing a zero, and a second that models the distribution of non-zero values </w:t>
      </w:r>
      <w:r w:rsidR="00B45E61">
        <w:rPr>
          <w:rFonts w:asciiTheme="minorHAnsi" w:hAnsiTheme="minorHAnsi" w:cstheme="minorHAnsi"/>
          <w:color w:val="222222"/>
        </w:rPr>
        <w:fldChar w:fldCharType="begin" w:fldLock="1"/>
      </w:r>
      <w:r w:rsidR="00063C5D">
        <w:rPr>
          <w:rFonts w:asciiTheme="minorHAnsi" w:hAnsiTheme="minorHAnsi" w:cstheme="minorHAnsi"/>
          <w:color w:val="222222"/>
        </w:rPr>
        <w:instrText>ADDIN CSL_CITATION { "citationItems" : [ { "id" : "ITEM-1", "itemData" : { "DOI" : "10.1016/0304-3800(95)00113-1", "ISBN" : "0304-3800", "ISSN" : "03043800", "PMID" : "1162", "abstract" : "We consider several statistical models for the analysis of the abundance of a rare species and these are illustrated in detail with data for the abundance of Leadbeater's Possum in montane ash forests of south-eastern Australia. These data are characterised by a discrete distribution with the zero class inflated. In many statistical problems the parameters of this distribution depend on covariates, such as the number of hollow bearing trees. We advocate a conditional model which is simple to interpret and readily fitted. We show how to obtain standard errors for the parameter estimates. We also show how to estimate the mean abundance of animals at a site. The methods outlined in this paper offer a powerful framework for the study of problems having a discrete response (like abundance) with the zero class inflated.", "author" : [ { "dropping-particle" : "", "family" : "Welsh", "given" : "A.H.", "non-dropping-particle" : "", "parse-names" : false, "suffix" : "" }, { "dropping-particle" : "", "family" : "Cunningham", "given" : "R.B.", "non-dropping-particle" : "", "parse-names" : false, "suffix" : "" }, { "dropping-particle" : "", "family" : "Donnelly", "given" : "C.F.", "non-dropping-particle" : "", "parse-names" : false, "suffix" : "" }, { "dropping-particle" : "", "family" : "Lindenmayer", "given" : "D.B.", "non-dropping-particle" : "", "parse-names" : false, "suffix" : "" } ], "container-title" : "Ecological Modelling", "id" : "ITEM-1", "issue" : "1-3", "issued" : { "date-parts" : [ [ "1996" ] ] }, "page" : "297-308", "title" : "Modelling the abundance of rare species: statistical models for counts with extra zeros", "type" : "article-journal", "volume" : "88" }, "uris" : [ "http://www.mendeley.com/documents/?uuid=69850c3f-e993-429f-aa7b-66a018d7e67b" ] }, { "id" : "ITEM-2", "itemData" : { "DOI" : "10.1191/0962280202sm289ra", "ISBN" : "0962-2802 (Print)", "ISSN" : "09622802", "PMID" : "12197297", "abstract" : "This paper is an introduction to a set of papers on two-part models that were presented at the 2000 Joint Statistical Meetings of American Statistical Association, International Biometric Society (ENAR), International Biometric Society (WNAR), Institute of Mathematical Statistics, and Statistical Society of Canada. The second part of the paper summarizes results of a study of the size and power of two-part models. It proposes that two-part models are a useful alternative to the t-test and the Wilcoxon test.", "author" : [ { "dropping-particle" : "", "family" : "Lachenbruch", "given" : "Peter A.", "non-dropping-particle" : "", "parse-names" : false, "suffix" : "" } ], "container-title" : "Statistical Methods in Medical Research", "id" : "ITEM-2", "issue" : "4", "issued" : { "date-parts" : [ [ "2002" ] ] }, "page" : "297-302", "title" : "Analysis of data with excess zeros", "type" : "article-journal", "volume" : "11" }, "uris" : [ "http://www.mendeley.com/documents/?uuid=0895e98d-a933-4a28-9e8b-7efd69a68fcd" ] } ], "mendeley" : { "formattedCitation" : "(Welsh et al. 1996, Lachenbruch 2002)", "plainTextFormattedCitation" : "(Welsh et al. 1996, Lachenbruch 2002)", "previouslyFormattedCitation" : "(Welsh et al. 1996, Lachenbruch 2002)" }, "properties" : { "noteIndex" : 0 }, "schema" : "https://github.com/citation-style-language/schema/raw/master/csl-citation.json" }</w:instrText>
      </w:r>
      <w:r w:rsidR="00B45E61">
        <w:rPr>
          <w:rFonts w:asciiTheme="minorHAnsi" w:hAnsiTheme="minorHAnsi" w:cstheme="minorHAnsi"/>
          <w:color w:val="222222"/>
        </w:rPr>
        <w:fldChar w:fldCharType="separate"/>
      </w:r>
      <w:r w:rsidR="00B45E61" w:rsidRPr="00B45E61">
        <w:rPr>
          <w:rFonts w:asciiTheme="minorHAnsi" w:hAnsiTheme="minorHAnsi" w:cstheme="minorHAnsi"/>
          <w:noProof/>
          <w:color w:val="222222"/>
        </w:rPr>
        <w:t>(Welsh et al. 1996, Lachenbruch 2002)</w:t>
      </w:r>
      <w:r w:rsidR="00B45E61">
        <w:rPr>
          <w:rFonts w:asciiTheme="minorHAnsi" w:hAnsiTheme="minorHAnsi" w:cstheme="minorHAnsi"/>
          <w:color w:val="222222"/>
        </w:rPr>
        <w:fldChar w:fldCharType="end"/>
      </w:r>
      <w:r w:rsidRPr="005A13CC">
        <w:rPr>
          <w:rFonts w:asciiTheme="minorHAnsi" w:hAnsiTheme="minorHAnsi" w:cstheme="minorHAnsi"/>
          <w:color w:val="222222"/>
        </w:rPr>
        <w:t>. It can be shown that the maximum likelihood estimate for the two-part model can be obtained by finding maximum likelihood estimates for each part individually</w:t>
      </w:r>
      <w:r w:rsidR="00063C5D">
        <w:rPr>
          <w:rFonts w:asciiTheme="minorHAnsi" w:hAnsiTheme="minorHAnsi" w:cstheme="minorHAnsi"/>
          <w:color w:val="222222"/>
        </w:rPr>
        <w:t xml:space="preserve"> </w:t>
      </w:r>
      <w:r w:rsidR="00063C5D">
        <w:rPr>
          <w:rFonts w:asciiTheme="minorHAnsi" w:hAnsiTheme="minorHAnsi" w:cstheme="minorHAnsi"/>
          <w:color w:val="222222"/>
        </w:rPr>
        <w:fldChar w:fldCharType="begin" w:fldLock="1"/>
      </w:r>
      <w:r w:rsidR="00063C5D">
        <w:rPr>
          <w:rFonts w:asciiTheme="minorHAnsi" w:hAnsiTheme="minorHAnsi" w:cstheme="minorHAnsi"/>
          <w:color w:val="222222"/>
        </w:rPr>
        <w:instrText>ADDIN CSL_CITATION { "citationItems" : [ { "id" : "ITEM-1", "itemData" : { "DOI" : "10.1016/0304-3800(95)00113-1", "ISBN" : "0304-3800", "ISSN" : "03043800", "PMID" : "1162", "abstract" : "We consider several statistical models for the analysis of the abundance of a rare species and these are illustrated in detail with data for the abundance of Leadbeater's Possum in montane ash forests of south-eastern Australia. These data are characterised by a discrete distribution with the zero class inflated. In many statistical problems the parameters of this distribution depend on covariates, such as the number of hollow bearing trees. We advocate a conditional model which is simple to interpret and readily fitted. We show how to obtain standard errors for the parameter estimates. We also show how to estimate the mean abundance of animals at a site. The methods outlined in this paper offer a powerful framework for the study of problems having a discrete response (like abundance) with the zero class inflated.", "author" : [ { "dropping-particle" : "", "family" : "Welsh", "given" : "A.H.", "non-dropping-particle" : "", "parse-names" : false, "suffix" : "" }, { "dropping-particle" : "", "family" : "Cunningham", "given" : "R.B.", "non-dropping-particle" : "", "parse-names" : false, "suffix" : "" }, { "dropping-particle" : "", "family" : "Donnelly", "given" : "C.F.", "non-dropping-particle" : "", "parse-names" : false, "suffix" : "" }, { "dropping-particle" : "", "family" : "Lindenmayer", "given" : "D.B.", "non-dropping-particle" : "", "parse-names" : false, "suffix" : "" } ], "container-title" : "Ecological Modelling", "id" : "ITEM-1", "issue" : "1-3", "issued" : { "date-parts" : [ [ "1996" ] ] }, "page" : "297-308", "title" : "Modelling the abundance of rare species: statistical models for counts with extra zeros", "type" : "article-journal", "volume" : "88" }, "uris" : [ "http://www.mendeley.com/documents/?uuid=69850c3f-e993-429f-aa7b-66a018d7e67b" ] }, { "id" : "ITEM-2", "itemData" : { "DOI" : "10.1080/07350015.1983.10509330", "ISBN" : "07350015", "ISSN" : "0735-0015", "abstract" : "We have tested alternative models of the demand for medical care using experimental data. The estimated response of demand to insurance plan is sensitive to the model used. We therefore use a split-sample analysis and find that a model that more closely approximates distributional assumptions and uses a nonparametric retransformation factor performs better in terms of mean squared forecast error. Simpler models are inferior either because they are not robust to outliers (e.g., ANOVA, ANOCOVA), or because they are inconsistent when strong distributional assumptions are violated (e.g., a two-parameter Box-Cox transformation).", "author" : [ { "dropping-particle" : "", "family" : "Duan", "given" : "Naihua", "non-dropping-particle" : "", "parse-names" : false, "suffix" : "" }, { "dropping-particle" : "", "family" : "Manning", "given" : "Willard G.", "non-dropping-particle" : "", "parse-names" : false, "suffix" : "" }, { "dropping-particle" : "", "family" : "Morris", "given" : "Carl N.", "non-dropping-particle" : "", "parse-names" : false, "suffix" : "" }, { "dropping-particle" : "", "family" : "Newhouse", "given" : "Joseph P.", "non-dropping-particle" : "", "parse-names" : false, "suffix" : "" } ], "container-title" : "Journal of Business &amp; Economic Statistics", "id" : "ITEM-2", "issue" : "2", "issued" : { "date-parts" : [ [ "1983" ] ] }, "page" : "115-126", "title" : "A Comparison of Alternative Models for the Demand for Medical Care", "type" : "article-journal", "volume" : "1" }, "uris" : [ "http://www.mendeley.com/documents/?uuid=64b1bcd6-5571-4f53-9ceb-5756e19f1bbe" ] } ], "mendeley" : { "formattedCitation" : "(Duan et al. 1983, Welsh et al. 1996)", "plainTextFormattedCitation" : "(Duan et al. 1983, Welsh et al. 1996)", "previouslyFormattedCitation" : "(Duan et al. 1983, Welsh et al. 1996)" }, "properties" : { "noteIndex" : 0 }, "schema" : "https://github.com/citation-style-language/schema/raw/master/csl-citation.json" }</w:instrText>
      </w:r>
      <w:r w:rsidR="00063C5D">
        <w:rPr>
          <w:rFonts w:asciiTheme="minorHAnsi" w:hAnsiTheme="minorHAnsi" w:cstheme="minorHAnsi"/>
          <w:color w:val="222222"/>
        </w:rPr>
        <w:fldChar w:fldCharType="separate"/>
      </w:r>
      <w:r w:rsidR="00063C5D" w:rsidRPr="00063C5D">
        <w:rPr>
          <w:rFonts w:asciiTheme="minorHAnsi" w:hAnsiTheme="minorHAnsi" w:cstheme="minorHAnsi"/>
          <w:noProof/>
          <w:color w:val="222222"/>
        </w:rPr>
        <w:t>(Duan et al. 1983, Welsh et al. 1996)</w:t>
      </w:r>
      <w:r w:rsidR="00063C5D">
        <w:rPr>
          <w:rFonts w:asciiTheme="minorHAnsi" w:hAnsiTheme="minorHAnsi" w:cstheme="minorHAnsi"/>
          <w:color w:val="222222"/>
        </w:rPr>
        <w:fldChar w:fldCharType="end"/>
      </w:r>
      <w:r w:rsidRPr="005A13CC">
        <w:rPr>
          <w:rFonts w:asciiTheme="minorHAnsi" w:hAnsiTheme="minorHAnsi" w:cstheme="minorHAnsi"/>
          <w:color w:val="222222"/>
        </w:rPr>
        <w:t xml:space="preserve">. Such a two-stage (two-part) estimation procedure </w:t>
      </w:r>
      <w:proofErr w:type="gramStart"/>
      <w:r w:rsidRPr="005A13CC">
        <w:rPr>
          <w:rFonts w:asciiTheme="minorHAnsi" w:hAnsiTheme="minorHAnsi" w:cstheme="minorHAnsi"/>
          <w:color w:val="222222"/>
        </w:rPr>
        <w:t>has been called</w:t>
      </w:r>
      <w:proofErr w:type="gramEnd"/>
      <w:r w:rsidRPr="005A13CC">
        <w:rPr>
          <w:rFonts w:asciiTheme="minorHAnsi" w:hAnsiTheme="minorHAnsi" w:cstheme="minorHAnsi"/>
          <w:color w:val="222222"/>
        </w:rPr>
        <w:t xml:space="preserve"> by many names, but we will use the nomenclature of a "hurdle model</w:t>
      </w:r>
      <w:ins w:id="131" w:author="Maureen C. Kennedy" w:date="2018-08-02T17:07:00Z">
        <w:r w:rsidR="004D4249">
          <w:rPr>
            <w:rFonts w:asciiTheme="minorHAnsi" w:hAnsiTheme="minorHAnsi" w:cstheme="minorHAnsi"/>
            <w:color w:val="222222"/>
          </w:rPr>
          <w:t>.</w:t>
        </w:r>
      </w:ins>
      <w:del w:id="132" w:author="Maureen C. Kennedy" w:date="2018-08-02T17:07:00Z">
        <w:r w:rsidRPr="005A13CC" w:rsidDel="004D4249">
          <w:rPr>
            <w:rFonts w:asciiTheme="minorHAnsi" w:hAnsiTheme="minorHAnsi" w:cstheme="minorHAnsi"/>
            <w:color w:val="222222"/>
          </w:rPr>
          <w:delText>,</w:delText>
        </w:r>
      </w:del>
      <w:r w:rsidRPr="005A13CC">
        <w:rPr>
          <w:rFonts w:asciiTheme="minorHAnsi" w:hAnsiTheme="minorHAnsi" w:cstheme="minorHAnsi"/>
          <w:color w:val="222222"/>
        </w:rPr>
        <w:t>"</w:t>
      </w:r>
      <w:del w:id="133" w:author="Maureen C. Kennedy" w:date="2018-08-02T17:07:00Z">
        <w:r w:rsidRPr="005A13CC" w:rsidDel="004D4249">
          <w:rPr>
            <w:rFonts w:asciiTheme="minorHAnsi" w:hAnsiTheme="minorHAnsi" w:cstheme="minorHAnsi"/>
            <w:color w:val="222222"/>
          </w:rPr>
          <w:delText>.</w:delText>
        </w:r>
      </w:del>
      <w:r w:rsidRPr="005A13CC">
        <w:rPr>
          <w:rFonts w:asciiTheme="minorHAnsi" w:hAnsiTheme="minorHAnsi" w:cstheme="minorHAnsi"/>
          <w:color w:val="222222"/>
        </w:rPr>
        <w:t xml:space="preserve"> Qualitatively, the hurdle to be crossed is having a non-zero fuel loading, and once that hurdle is crossed (x&gt;0) a continuous distribution is estimated for the data. The density function for the </w:t>
      </w:r>
      <w:proofErr w:type="spellStart"/>
      <w:r w:rsidRPr="005A13CC">
        <w:rPr>
          <w:rFonts w:asciiTheme="minorHAnsi" w:hAnsiTheme="minorHAnsi" w:cstheme="minorHAnsi"/>
          <w:color w:val="222222"/>
        </w:rPr>
        <w:t>j</w:t>
      </w:r>
      <w:r w:rsidRPr="009A6B2F">
        <w:rPr>
          <w:rFonts w:asciiTheme="minorHAnsi" w:hAnsiTheme="minorHAnsi" w:cstheme="minorHAnsi"/>
          <w:color w:val="222222"/>
          <w:vertAlign w:val="superscript"/>
        </w:rPr>
        <w:t>th</w:t>
      </w:r>
      <w:proofErr w:type="spellEnd"/>
      <w:r w:rsidRPr="005A13CC">
        <w:rPr>
          <w:rFonts w:asciiTheme="minorHAnsi" w:hAnsiTheme="minorHAnsi" w:cstheme="minorHAnsi"/>
          <w:color w:val="222222"/>
        </w:rPr>
        <w:t xml:space="preserve"> fuel type in the k</w:t>
      </w:r>
      <w:r w:rsidRPr="009A6B2F">
        <w:rPr>
          <w:rFonts w:asciiTheme="minorHAnsi" w:hAnsiTheme="minorHAnsi" w:cstheme="minorHAnsi"/>
          <w:color w:val="222222"/>
          <w:vertAlign w:val="superscript"/>
        </w:rPr>
        <w:t>th</w:t>
      </w:r>
      <w:r w:rsidRPr="005A13CC">
        <w:rPr>
          <w:rFonts w:asciiTheme="minorHAnsi" w:hAnsiTheme="minorHAnsi" w:cstheme="minorHAnsi"/>
          <w:color w:val="222222"/>
        </w:rPr>
        <w:t xml:space="preserve"> EVT </w:t>
      </w:r>
      <w:proofErr w:type="gramStart"/>
      <w:r w:rsidRPr="005A13CC">
        <w:rPr>
          <w:rFonts w:asciiTheme="minorHAnsi" w:hAnsiTheme="minorHAnsi" w:cstheme="minorHAnsi"/>
          <w:color w:val="222222"/>
        </w:rPr>
        <w:t>group</w:t>
      </w:r>
      <w:r>
        <w:rPr>
          <w:rFonts w:asciiTheme="minorHAnsi" w:hAnsiTheme="minorHAnsi" w:cstheme="minorHAnsi"/>
          <w:color w:val="222222"/>
        </w:rPr>
        <w:t xml:space="preserve">  (</w:t>
      </w:r>
      <w:proofErr w:type="spellStart"/>
      <w:proofErr w:type="gramEnd"/>
      <w:r w:rsidRPr="005A13CC">
        <w:rPr>
          <w:rFonts w:asciiTheme="minorHAnsi" w:hAnsiTheme="minorHAnsi" w:cstheme="minorHAnsi"/>
          <w:color w:val="222222"/>
        </w:rPr>
        <w:t>f</w:t>
      </w:r>
      <w:r>
        <w:rPr>
          <w:rFonts w:asciiTheme="minorHAnsi" w:hAnsiTheme="minorHAnsi" w:cstheme="minorHAnsi"/>
          <w:color w:val="222222"/>
          <w:vertAlign w:val="subscript"/>
        </w:rPr>
        <w:t>kj</w:t>
      </w:r>
      <w:proofErr w:type="spellEnd"/>
      <w:r w:rsidRPr="005A13CC">
        <w:rPr>
          <w:rFonts w:asciiTheme="minorHAnsi" w:hAnsiTheme="minorHAnsi" w:cstheme="minorHAnsi"/>
          <w:color w:val="222222"/>
        </w:rPr>
        <w:t>(x)) can be written as [@Lachenbruch2002]:</w:t>
      </w:r>
    </w:p>
    <w:p w14:paraId="3807BED8" w14:textId="77777777" w:rsidR="006153E5" w:rsidRPr="009A6B2F" w:rsidRDefault="006153E5" w:rsidP="006153E5">
      <w:pPr>
        <w:pStyle w:val="NormalWeb"/>
        <w:shd w:val="clear" w:color="auto" w:fill="FFFFFF"/>
        <w:rPr>
          <w:rFonts w:asciiTheme="minorHAnsi" w:hAnsiTheme="minorHAnsi" w:cstheme="minorHAnsi"/>
          <w:color w:val="222222"/>
        </w:rPr>
      </w:pPr>
      <w:r w:rsidRPr="009A6B2F">
        <w:rPr>
          <w:rFonts w:asciiTheme="minorHAnsi" w:hAnsiTheme="minorHAnsi" w:cstheme="minorHAnsi"/>
          <w:color w:val="222222"/>
        </w:rPr>
        <w:tab/>
      </w:r>
      <w:proofErr w:type="spellStart"/>
      <w:proofErr w:type="gramStart"/>
      <w:r w:rsidRPr="009A6B2F">
        <w:rPr>
          <w:rFonts w:asciiTheme="minorHAnsi" w:hAnsiTheme="minorHAnsi" w:cstheme="minorHAnsi"/>
          <w:color w:val="222222"/>
        </w:rPr>
        <w:t>f</w:t>
      </w:r>
      <w:r w:rsidRPr="009A6B2F">
        <w:rPr>
          <w:rFonts w:asciiTheme="minorHAnsi" w:hAnsiTheme="minorHAnsi" w:cstheme="minorHAnsi"/>
          <w:color w:val="222222"/>
          <w:vertAlign w:val="subscript"/>
        </w:rPr>
        <w:t>kj</w:t>
      </w:r>
      <w:proofErr w:type="spellEnd"/>
      <w:r w:rsidRPr="009A6B2F">
        <w:rPr>
          <w:rFonts w:asciiTheme="minorHAnsi" w:hAnsiTheme="minorHAnsi" w:cstheme="minorHAnsi"/>
          <w:color w:val="222222"/>
        </w:rPr>
        <w:t>(</w:t>
      </w:r>
      <w:proofErr w:type="spellStart"/>
      <w:proofErr w:type="gramEnd"/>
      <w:r w:rsidRPr="009A6B2F">
        <w:rPr>
          <w:rFonts w:asciiTheme="minorHAnsi" w:hAnsiTheme="minorHAnsi" w:cstheme="minorHAnsi"/>
          <w:color w:val="222222"/>
        </w:rPr>
        <w:t>x,d</w:t>
      </w:r>
      <w:proofErr w:type="spellEnd"/>
      <w:r w:rsidRPr="009A6B2F">
        <w:rPr>
          <w:rFonts w:asciiTheme="minorHAnsi" w:hAnsiTheme="minorHAnsi" w:cstheme="minorHAnsi"/>
          <w:color w:val="222222"/>
        </w:rPr>
        <w:t>)= π</w:t>
      </w:r>
      <w:r w:rsidRPr="009A6B2F">
        <w:rPr>
          <w:rFonts w:asciiTheme="minorHAnsi" w:hAnsiTheme="minorHAnsi" w:cstheme="minorHAnsi"/>
          <w:color w:val="222222"/>
          <w:vertAlign w:val="subscript"/>
        </w:rPr>
        <w:t>kj</w:t>
      </w:r>
      <w:r w:rsidRPr="009A6B2F">
        <w:rPr>
          <w:rFonts w:asciiTheme="minorHAnsi" w:hAnsiTheme="minorHAnsi" w:cstheme="minorHAnsi"/>
          <w:color w:val="222222"/>
          <w:vertAlign w:val="superscript"/>
        </w:rPr>
        <w:t>1-d</w:t>
      </w:r>
      <w:r w:rsidRPr="009A6B2F">
        <w:rPr>
          <w:rFonts w:asciiTheme="minorHAnsi" w:hAnsiTheme="minorHAnsi" w:cstheme="minorHAnsi"/>
          <w:color w:val="222222"/>
        </w:rPr>
        <w:t xml:space="preserve"> ((1-π</w:t>
      </w:r>
      <w:proofErr w:type="spellStart"/>
      <w:r w:rsidRPr="009A6B2F">
        <w:rPr>
          <w:rFonts w:asciiTheme="minorHAnsi" w:hAnsiTheme="minorHAnsi" w:cstheme="minorHAnsi"/>
          <w:color w:val="222222"/>
          <w:vertAlign w:val="subscript"/>
        </w:rPr>
        <w:t>kj</w:t>
      </w:r>
      <w:proofErr w:type="spellEnd"/>
      <w:r w:rsidRPr="009A6B2F">
        <w:rPr>
          <w:rFonts w:asciiTheme="minorHAnsi" w:hAnsiTheme="minorHAnsi" w:cstheme="minorHAnsi"/>
          <w:color w:val="222222"/>
        </w:rPr>
        <w:t>)</w:t>
      </w:r>
      <w:proofErr w:type="spellStart"/>
      <w:r w:rsidRPr="009A6B2F">
        <w:rPr>
          <w:rFonts w:asciiTheme="minorHAnsi" w:hAnsiTheme="minorHAnsi" w:cstheme="minorHAnsi"/>
          <w:color w:val="222222"/>
        </w:rPr>
        <w:t>h</w:t>
      </w:r>
      <w:r w:rsidRPr="009A6B2F">
        <w:rPr>
          <w:rFonts w:asciiTheme="minorHAnsi" w:hAnsiTheme="minorHAnsi" w:cstheme="minorHAnsi"/>
          <w:color w:val="222222"/>
          <w:vertAlign w:val="subscript"/>
        </w:rPr>
        <w:t>kj</w:t>
      </w:r>
      <w:proofErr w:type="spellEnd"/>
      <w:r w:rsidRPr="009A6B2F">
        <w:rPr>
          <w:rFonts w:asciiTheme="minorHAnsi" w:hAnsiTheme="minorHAnsi" w:cstheme="minorHAnsi"/>
          <w:color w:val="222222"/>
        </w:rPr>
        <w:t>(x))</w:t>
      </w:r>
      <w:r w:rsidRPr="009A6B2F">
        <w:rPr>
          <w:rFonts w:asciiTheme="minorHAnsi" w:hAnsiTheme="minorHAnsi" w:cstheme="minorHAnsi"/>
          <w:color w:val="222222"/>
          <w:vertAlign w:val="superscript"/>
        </w:rPr>
        <w:t>d</w:t>
      </w:r>
      <w:r>
        <w:rPr>
          <w:rFonts w:asciiTheme="minorHAnsi" w:hAnsiTheme="minorHAnsi" w:cstheme="minorHAnsi"/>
          <w:color w:val="222222"/>
        </w:rPr>
        <w:t xml:space="preserve">, </w:t>
      </w:r>
      <w:r>
        <w:rPr>
          <w:rFonts w:asciiTheme="minorHAnsi" w:hAnsiTheme="minorHAnsi" w:cstheme="minorHAnsi"/>
          <w:color w:val="222222"/>
        </w:rPr>
        <w:tab/>
      </w:r>
      <w:r>
        <w:rPr>
          <w:rFonts w:asciiTheme="minorHAnsi" w:hAnsiTheme="minorHAnsi" w:cstheme="minorHAnsi"/>
          <w:color w:val="222222"/>
        </w:rPr>
        <w:tab/>
        <w:t>(1)</w:t>
      </w:r>
    </w:p>
    <w:p w14:paraId="1C31370B"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ab/>
      </w:r>
      <w:proofErr w:type="gramStart"/>
      <w:r w:rsidRPr="00FC5CAF">
        <w:rPr>
          <w:rFonts w:asciiTheme="minorHAnsi" w:hAnsiTheme="minorHAnsi" w:cstheme="minorHAnsi"/>
          <w:color w:val="222222"/>
        </w:rPr>
        <w:t>where</w:t>
      </w:r>
      <w:proofErr w:type="gramEnd"/>
      <w:r w:rsidRPr="00FC5CAF">
        <w:rPr>
          <w:rFonts w:asciiTheme="minorHAnsi" w:hAnsiTheme="minorHAnsi" w:cstheme="minorHAnsi"/>
          <w:color w:val="222222"/>
        </w:rPr>
        <w:t xml:space="preserve"> h(x) is the estimated continuous distribution function (in this case, gamma or lognormal) for x&gt;0, d = 1 if </w:t>
      </w:r>
      <w:r>
        <w:rPr>
          <w:rFonts w:asciiTheme="minorHAnsi" w:hAnsiTheme="minorHAnsi" w:cstheme="minorHAnsi"/>
          <w:color w:val="222222"/>
        </w:rPr>
        <w:t>x</w:t>
      </w:r>
      <w:r w:rsidRPr="00FC5CAF">
        <w:rPr>
          <w:rFonts w:asciiTheme="minorHAnsi" w:hAnsiTheme="minorHAnsi" w:cstheme="minorHAnsi"/>
          <w:color w:val="222222"/>
        </w:rPr>
        <w:t xml:space="preserve"> non-zero, 0 if </w:t>
      </w:r>
      <w:r>
        <w:rPr>
          <w:rFonts w:asciiTheme="minorHAnsi" w:hAnsiTheme="minorHAnsi" w:cstheme="minorHAnsi"/>
          <w:color w:val="222222"/>
        </w:rPr>
        <w:t>x</w:t>
      </w:r>
      <w:r w:rsidRPr="00FC5CAF">
        <w:rPr>
          <w:rFonts w:asciiTheme="minorHAnsi" w:hAnsiTheme="minorHAnsi" w:cstheme="minorHAnsi"/>
          <w:color w:val="222222"/>
        </w:rPr>
        <w:t xml:space="preserve"> 0, and </w:t>
      </w:r>
      <w:r w:rsidRPr="009A6B2F">
        <w:rPr>
          <w:rFonts w:asciiTheme="minorHAnsi" w:hAnsiTheme="minorHAnsi" w:cstheme="minorHAnsi"/>
          <w:color w:val="222222"/>
        </w:rPr>
        <w:t>π</w:t>
      </w:r>
      <w:r>
        <w:rPr>
          <w:rFonts w:asciiTheme="minorHAnsi" w:hAnsiTheme="minorHAnsi" w:cstheme="minorHAnsi"/>
          <w:color w:val="222222"/>
        </w:rPr>
        <w:t xml:space="preserve"> </w:t>
      </w:r>
      <w:r w:rsidRPr="00FC5CAF">
        <w:rPr>
          <w:rFonts w:asciiTheme="minorHAnsi" w:hAnsiTheme="minorHAnsi" w:cstheme="minorHAnsi"/>
          <w:color w:val="222222"/>
        </w:rPr>
        <w:t>is the probability of observing a zero. For this distribution,</w:t>
      </w:r>
      <w:r>
        <w:rPr>
          <w:rFonts w:asciiTheme="minorHAnsi" w:hAnsiTheme="minorHAnsi" w:cstheme="minorHAnsi"/>
          <w:color w:val="222222"/>
        </w:rPr>
        <w:t xml:space="preserve"> the expected value</w:t>
      </w:r>
      <w:r w:rsidRPr="00FC5CAF">
        <w:rPr>
          <w:rFonts w:asciiTheme="minorHAnsi" w:hAnsiTheme="minorHAnsi" w:cstheme="minorHAnsi"/>
          <w:color w:val="222222"/>
        </w:rPr>
        <w:t xml:space="preserve"> </w:t>
      </w:r>
      <w:r>
        <w:rPr>
          <w:rFonts w:asciiTheme="minorHAnsi" w:hAnsiTheme="minorHAnsi" w:cstheme="minorHAnsi"/>
          <w:color w:val="222222"/>
        </w:rPr>
        <w:t>is:</w:t>
      </w:r>
    </w:p>
    <w:p w14:paraId="27195AEB" w14:textId="77777777" w:rsidR="006153E5" w:rsidRDefault="006153E5" w:rsidP="006153E5">
      <w:pPr>
        <w:pStyle w:val="NormalWeb"/>
        <w:shd w:val="clear" w:color="auto" w:fill="FFFFFF"/>
        <w:spacing w:before="0" w:beforeAutospacing="0" w:after="0" w:afterAutospacing="0"/>
        <w:ind w:firstLine="720"/>
        <w:rPr>
          <w:rFonts w:asciiTheme="minorHAnsi" w:hAnsiTheme="minorHAnsi" w:cstheme="minorHAnsi"/>
          <w:color w:val="222222"/>
        </w:rPr>
      </w:pPr>
      <w:r w:rsidRPr="00FC5CAF">
        <w:rPr>
          <w:rFonts w:asciiTheme="minorHAnsi" w:hAnsiTheme="minorHAnsi" w:cstheme="minorHAnsi"/>
          <w:color w:val="222222"/>
        </w:rPr>
        <w:t>E(x) = (1-</w:t>
      </w:r>
      <w:r w:rsidRPr="009A6B2F">
        <w:rPr>
          <w:rFonts w:asciiTheme="minorHAnsi" w:hAnsiTheme="minorHAnsi" w:cstheme="minorHAnsi"/>
          <w:color w:val="222222"/>
        </w:rPr>
        <w:t>π</w:t>
      </w:r>
      <w:proofErr w:type="gramStart"/>
      <w:r w:rsidRPr="00FC5CAF">
        <w:rPr>
          <w:rFonts w:asciiTheme="minorHAnsi" w:hAnsiTheme="minorHAnsi" w:cstheme="minorHAnsi"/>
          <w:color w:val="222222"/>
        </w:rPr>
        <w:t>)E</w:t>
      </w:r>
      <w:proofErr w:type="gramEnd"/>
      <w:r w:rsidRPr="00FC5CAF">
        <w:rPr>
          <w:rFonts w:asciiTheme="minorHAnsi" w:hAnsiTheme="minorHAnsi" w:cstheme="minorHAnsi"/>
          <w:color w:val="222222"/>
        </w:rPr>
        <w:t>(h(x))</w:t>
      </w:r>
      <w:r>
        <w:rPr>
          <w:rFonts w:asciiTheme="minorHAnsi" w:hAnsiTheme="minorHAnsi" w:cstheme="minorHAnsi"/>
          <w:color w:val="222222"/>
        </w:rPr>
        <w:tab/>
      </w:r>
      <w:r>
        <w:rPr>
          <w:rFonts w:asciiTheme="minorHAnsi" w:hAnsiTheme="minorHAnsi" w:cstheme="minorHAnsi"/>
          <w:color w:val="222222"/>
        </w:rPr>
        <w:tab/>
      </w:r>
      <w:r>
        <w:rPr>
          <w:rFonts w:asciiTheme="minorHAnsi" w:hAnsiTheme="minorHAnsi" w:cstheme="minorHAnsi"/>
          <w:color w:val="222222"/>
        </w:rPr>
        <w:tab/>
        <w:t>(2)</w:t>
      </w:r>
    </w:p>
    <w:p w14:paraId="12C1AC83"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 xml:space="preserve">For the continuous portion of each fuel type (in each EVT </w:t>
      </w:r>
      <w:proofErr w:type="gramStart"/>
      <w:r>
        <w:rPr>
          <w:rFonts w:asciiTheme="minorHAnsi" w:hAnsiTheme="minorHAnsi" w:cstheme="minorHAnsi"/>
          <w:color w:val="222222"/>
        </w:rPr>
        <w:t>group)</w:t>
      </w:r>
      <w:proofErr w:type="gramEnd"/>
      <w:r>
        <w:rPr>
          <w:rFonts w:asciiTheme="minorHAnsi" w:hAnsiTheme="minorHAnsi" w:cstheme="minorHAnsi"/>
          <w:color w:val="222222"/>
        </w:rPr>
        <w:t xml:space="preserve"> w</w:t>
      </w:r>
      <w:r w:rsidRPr="004211C1">
        <w:rPr>
          <w:rFonts w:asciiTheme="minorHAnsi" w:hAnsiTheme="minorHAnsi" w:cstheme="minorHAnsi"/>
          <w:color w:val="222222"/>
        </w:rPr>
        <w:t>e estimate</w:t>
      </w:r>
      <w:r>
        <w:rPr>
          <w:rFonts w:asciiTheme="minorHAnsi" w:hAnsiTheme="minorHAnsi" w:cstheme="minorHAnsi"/>
          <w:color w:val="222222"/>
        </w:rPr>
        <w:t>d</w:t>
      </w:r>
      <w:r w:rsidRPr="004211C1">
        <w:rPr>
          <w:rFonts w:asciiTheme="minorHAnsi" w:hAnsiTheme="minorHAnsi" w:cstheme="minorHAnsi"/>
          <w:color w:val="222222"/>
        </w:rPr>
        <w:t xml:space="preserve"> and compare</w:t>
      </w:r>
      <w:r>
        <w:rPr>
          <w:rFonts w:asciiTheme="minorHAnsi" w:hAnsiTheme="minorHAnsi" w:cstheme="minorHAnsi"/>
          <w:color w:val="222222"/>
        </w:rPr>
        <w:t>d</w:t>
      </w:r>
      <w:r w:rsidRPr="004211C1">
        <w:rPr>
          <w:rFonts w:asciiTheme="minorHAnsi" w:hAnsiTheme="minorHAnsi" w:cstheme="minorHAnsi"/>
          <w:color w:val="222222"/>
        </w:rPr>
        <w:t xml:space="preserve"> lognormal and gamma distributions, where</w:t>
      </w:r>
      <w:r>
        <w:rPr>
          <w:rFonts w:asciiTheme="minorHAnsi" w:hAnsiTheme="minorHAnsi" w:cstheme="minorHAnsi"/>
          <w:color w:val="222222"/>
        </w:rPr>
        <w:t xml:space="preserve"> the lognormal probability distribution function, with parameters μ, σ, is written as</w:t>
      </w:r>
      <w:r w:rsidRPr="004211C1">
        <w:rPr>
          <w:rFonts w:asciiTheme="minorHAnsi" w:hAnsiTheme="minorHAnsi" w:cstheme="minorHAnsi"/>
          <w:color w:val="222222"/>
        </w:rPr>
        <w:t>:</w:t>
      </w:r>
    </w:p>
    <w:p w14:paraId="2B03C77A"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p>
    <w:p w14:paraId="4B085B67"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ab/>
      </w:r>
      <m:oMath>
        <m:r>
          <w:rPr>
            <w:rFonts w:ascii="Cambria Math" w:hAnsi="Cambria Math" w:cstheme="minorHAnsi"/>
            <w:color w:val="222222"/>
          </w:rPr>
          <m:t>h</m:t>
        </m:r>
        <m:d>
          <m:dPr>
            <m:ctrlPr>
              <w:rPr>
                <w:rFonts w:ascii="Cambria Math" w:hAnsi="Cambria Math" w:cstheme="minorHAnsi"/>
                <w:i/>
                <w:color w:val="222222"/>
              </w:rPr>
            </m:ctrlPr>
          </m:dPr>
          <m:e>
            <m:r>
              <w:rPr>
                <w:rFonts w:ascii="Cambria Math" w:hAnsi="Cambria Math" w:cstheme="minorHAnsi"/>
                <w:color w:val="222222"/>
              </w:rPr>
              <m:t>x</m:t>
            </m:r>
          </m:e>
        </m:d>
        <m:r>
          <w:rPr>
            <w:rFonts w:ascii="Cambria Math" w:hAnsi="Cambria Math" w:cstheme="minorHAnsi"/>
            <w:color w:val="222222"/>
          </w:rPr>
          <m:t xml:space="preserve">= </m:t>
        </m:r>
        <m:f>
          <m:fPr>
            <m:ctrlPr>
              <w:rPr>
                <w:rFonts w:ascii="Cambria Math" w:hAnsi="Cambria Math" w:cstheme="minorHAnsi"/>
                <w:i/>
                <w:color w:val="222222"/>
              </w:rPr>
            </m:ctrlPr>
          </m:fPr>
          <m:num>
            <m:r>
              <w:rPr>
                <w:rFonts w:ascii="Cambria Math" w:hAnsi="Cambria Math" w:cstheme="minorHAnsi"/>
                <w:color w:val="222222"/>
              </w:rPr>
              <m:t>1</m:t>
            </m:r>
          </m:num>
          <m:den>
            <m:r>
              <w:rPr>
                <w:rFonts w:ascii="Cambria Math" w:hAnsi="Cambria Math" w:cstheme="minorHAnsi"/>
                <w:color w:val="222222"/>
              </w:rPr>
              <m:t>σx</m:t>
            </m:r>
            <m:rad>
              <m:radPr>
                <m:degHide m:val="1"/>
                <m:ctrlPr>
                  <w:rPr>
                    <w:rFonts w:ascii="Cambria Math" w:hAnsi="Cambria Math" w:cstheme="minorHAnsi"/>
                    <w:i/>
                    <w:color w:val="222222"/>
                  </w:rPr>
                </m:ctrlPr>
              </m:radPr>
              <m:deg/>
              <m:e>
                <m:r>
                  <w:rPr>
                    <w:rFonts w:ascii="Cambria Math" w:hAnsi="Cambria Math" w:cstheme="minorHAnsi"/>
                    <w:color w:val="222222"/>
                  </w:rPr>
                  <m:t>2π</m:t>
                </m:r>
              </m:e>
            </m:rad>
          </m:den>
        </m:f>
        <m:sSup>
          <m:sSupPr>
            <m:ctrlPr>
              <w:rPr>
                <w:rFonts w:ascii="Cambria Math" w:hAnsi="Cambria Math" w:cstheme="minorHAnsi"/>
                <w:i/>
                <w:color w:val="222222"/>
              </w:rPr>
            </m:ctrlPr>
          </m:sSupPr>
          <m:e>
            <m:r>
              <w:rPr>
                <w:rFonts w:ascii="Cambria Math" w:hAnsi="Cambria Math" w:cstheme="minorHAnsi"/>
                <w:color w:val="222222"/>
              </w:rPr>
              <m:t>e</m:t>
            </m:r>
          </m:e>
          <m:sup>
            <m:r>
              <w:rPr>
                <w:rFonts w:ascii="Cambria Math" w:hAnsi="Cambria Math" w:cstheme="minorHAnsi"/>
                <w:color w:val="222222"/>
              </w:rPr>
              <m:t>-</m:t>
            </m:r>
            <m:f>
              <m:fPr>
                <m:ctrlPr>
                  <w:rPr>
                    <w:rFonts w:ascii="Cambria Math" w:hAnsi="Cambria Math" w:cstheme="minorHAnsi"/>
                    <w:i/>
                    <w:color w:val="222222"/>
                  </w:rPr>
                </m:ctrlPr>
              </m:fPr>
              <m:num>
                <m:sSup>
                  <m:sSupPr>
                    <m:ctrlPr>
                      <w:rPr>
                        <w:rFonts w:ascii="Cambria Math" w:hAnsi="Cambria Math" w:cstheme="minorHAnsi"/>
                        <w:i/>
                        <w:color w:val="222222"/>
                      </w:rPr>
                    </m:ctrlPr>
                  </m:sSupPr>
                  <m:e>
                    <m:d>
                      <m:dPr>
                        <m:ctrlPr>
                          <w:rPr>
                            <w:rFonts w:ascii="Cambria Math" w:hAnsi="Cambria Math" w:cstheme="minorHAnsi"/>
                            <w:i/>
                            <w:color w:val="222222"/>
                          </w:rPr>
                        </m:ctrlPr>
                      </m:dPr>
                      <m:e>
                        <m:func>
                          <m:funcPr>
                            <m:ctrlPr>
                              <w:rPr>
                                <w:rFonts w:ascii="Cambria Math" w:hAnsi="Cambria Math" w:cstheme="minorHAnsi"/>
                                <w:i/>
                                <w:color w:val="222222"/>
                              </w:rPr>
                            </m:ctrlPr>
                          </m:funcPr>
                          <m:fName>
                            <m:r>
                              <m:rPr>
                                <m:sty m:val="p"/>
                              </m:rPr>
                              <w:rPr>
                                <w:rFonts w:ascii="Cambria Math" w:hAnsi="Cambria Math" w:cstheme="minorHAnsi"/>
                                <w:color w:val="222222"/>
                              </w:rPr>
                              <m:t>ln</m:t>
                            </m:r>
                          </m:fName>
                          <m:e>
                            <m:r>
                              <w:rPr>
                                <w:rFonts w:ascii="Cambria Math" w:hAnsi="Cambria Math" w:cstheme="minorHAnsi"/>
                                <w:color w:val="222222"/>
                              </w:rPr>
                              <m:t>x</m:t>
                            </m:r>
                          </m:e>
                        </m:func>
                        <m:r>
                          <w:rPr>
                            <w:rFonts w:ascii="Cambria Math" w:hAnsi="Cambria Math" w:cstheme="minorHAnsi"/>
                            <w:color w:val="222222"/>
                          </w:rPr>
                          <m:t>-μ</m:t>
                        </m:r>
                      </m:e>
                    </m:d>
                  </m:e>
                  <m:sup>
                    <m:r>
                      <w:rPr>
                        <w:rFonts w:ascii="Cambria Math" w:hAnsi="Cambria Math" w:cstheme="minorHAnsi"/>
                        <w:color w:val="222222"/>
                      </w:rPr>
                      <m:t>2</m:t>
                    </m:r>
                  </m:sup>
                </m:sSup>
              </m:num>
              <m:den>
                <m:r>
                  <w:rPr>
                    <w:rFonts w:ascii="Cambria Math" w:hAnsi="Cambria Math" w:cstheme="minorHAnsi"/>
                    <w:color w:val="222222"/>
                  </w:rPr>
                  <m:t>2</m:t>
                </m:r>
                <m:sSup>
                  <m:sSupPr>
                    <m:ctrlPr>
                      <w:rPr>
                        <w:rFonts w:ascii="Cambria Math" w:hAnsi="Cambria Math" w:cstheme="minorHAnsi"/>
                        <w:i/>
                        <w:color w:val="222222"/>
                      </w:rPr>
                    </m:ctrlPr>
                  </m:sSupPr>
                  <m:e>
                    <m:r>
                      <w:rPr>
                        <w:rFonts w:ascii="Cambria Math" w:hAnsi="Cambria Math" w:cstheme="minorHAnsi"/>
                        <w:color w:val="222222"/>
                      </w:rPr>
                      <m:t>σ</m:t>
                    </m:r>
                  </m:e>
                  <m:sup>
                    <m:r>
                      <w:rPr>
                        <w:rFonts w:ascii="Cambria Math" w:hAnsi="Cambria Math" w:cstheme="minorHAnsi"/>
                        <w:color w:val="222222"/>
                      </w:rPr>
                      <m:t>2</m:t>
                    </m:r>
                  </m:sup>
                </m:sSup>
              </m:den>
            </m:f>
          </m:sup>
        </m:sSup>
      </m:oMath>
      <w:r>
        <w:rPr>
          <w:rFonts w:asciiTheme="minorHAnsi" w:hAnsiTheme="minorHAnsi" w:cstheme="minorHAnsi"/>
          <w:color w:val="222222"/>
        </w:rPr>
        <w:t xml:space="preserve">  </w:t>
      </w:r>
      <w:proofErr w:type="gramStart"/>
      <w:r>
        <w:rPr>
          <w:rFonts w:asciiTheme="minorHAnsi" w:hAnsiTheme="minorHAnsi" w:cstheme="minorHAnsi"/>
          <w:color w:val="222222"/>
        </w:rPr>
        <w:t>x</w:t>
      </w:r>
      <w:proofErr w:type="gramEnd"/>
      <w:r>
        <w:rPr>
          <w:rFonts w:asciiTheme="minorHAnsi" w:hAnsiTheme="minorHAnsi" w:cstheme="minorHAnsi"/>
          <w:color w:val="222222"/>
        </w:rPr>
        <w:t xml:space="preserve"> &gt; 0</w:t>
      </w:r>
      <w:r>
        <w:rPr>
          <w:rFonts w:asciiTheme="minorHAnsi" w:hAnsiTheme="minorHAnsi" w:cstheme="minorHAnsi"/>
          <w:color w:val="222222"/>
        </w:rPr>
        <w:tab/>
        <w:t>(3),</w:t>
      </w:r>
    </w:p>
    <w:p w14:paraId="1AA74E38"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proofErr w:type="gramStart"/>
      <w:r>
        <w:rPr>
          <w:rFonts w:asciiTheme="minorHAnsi" w:hAnsiTheme="minorHAnsi" w:cstheme="minorHAnsi"/>
          <w:color w:val="222222"/>
        </w:rPr>
        <w:t>where</w:t>
      </w:r>
      <w:proofErr w:type="gramEnd"/>
      <w:r>
        <w:rPr>
          <w:rFonts w:asciiTheme="minorHAnsi" w:hAnsiTheme="minorHAnsi" w:cstheme="minorHAnsi"/>
          <w:color w:val="222222"/>
        </w:rPr>
        <w:t xml:space="preserve"> σ is the standard deviation of ln (x) and μ is the mean of ln(x). The expected value of the lognormal distribution is:</w:t>
      </w:r>
    </w:p>
    <w:p w14:paraId="1F707EFB"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p>
    <w:p w14:paraId="39C42559"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ab/>
      </w:r>
      <m:oMath>
        <m:r>
          <w:rPr>
            <w:rFonts w:ascii="Cambria Math" w:hAnsi="Cambria Math" w:cstheme="minorHAnsi"/>
            <w:color w:val="222222"/>
          </w:rPr>
          <m:t>E</m:t>
        </m:r>
        <m:d>
          <m:dPr>
            <m:ctrlPr>
              <w:rPr>
                <w:rFonts w:ascii="Cambria Math" w:hAnsi="Cambria Math" w:cstheme="minorHAnsi"/>
                <w:i/>
                <w:color w:val="222222"/>
              </w:rPr>
            </m:ctrlPr>
          </m:dPr>
          <m:e>
            <m:r>
              <w:rPr>
                <w:rFonts w:ascii="Cambria Math" w:hAnsi="Cambria Math" w:cstheme="minorHAnsi"/>
                <w:color w:val="222222"/>
              </w:rPr>
              <m:t>x</m:t>
            </m:r>
          </m:e>
        </m:d>
        <m:r>
          <w:rPr>
            <w:rFonts w:ascii="Cambria Math" w:hAnsi="Cambria Math" w:cstheme="minorHAnsi"/>
            <w:color w:val="222222"/>
          </w:rPr>
          <m:t xml:space="preserve">= </m:t>
        </m:r>
        <m:sSup>
          <m:sSupPr>
            <m:ctrlPr>
              <w:rPr>
                <w:rFonts w:ascii="Cambria Math" w:hAnsi="Cambria Math" w:cstheme="minorHAnsi"/>
                <w:i/>
                <w:color w:val="222222"/>
              </w:rPr>
            </m:ctrlPr>
          </m:sSupPr>
          <m:e>
            <m:r>
              <w:rPr>
                <w:rFonts w:ascii="Cambria Math" w:hAnsi="Cambria Math" w:cstheme="minorHAnsi"/>
                <w:color w:val="222222"/>
              </w:rPr>
              <m:t>e</m:t>
            </m:r>
          </m:e>
          <m:sup>
            <m:r>
              <w:rPr>
                <w:rFonts w:ascii="Cambria Math" w:hAnsi="Cambria Math" w:cstheme="minorHAnsi"/>
                <w:color w:val="222222"/>
              </w:rPr>
              <m:t>μ+</m:t>
            </m:r>
            <m:f>
              <m:fPr>
                <m:ctrlPr>
                  <w:rPr>
                    <w:rFonts w:ascii="Cambria Math" w:hAnsi="Cambria Math" w:cstheme="minorHAnsi"/>
                    <w:i/>
                    <w:color w:val="222222"/>
                  </w:rPr>
                </m:ctrlPr>
              </m:fPr>
              <m:num>
                <m:sSup>
                  <m:sSupPr>
                    <m:ctrlPr>
                      <w:rPr>
                        <w:rFonts w:ascii="Cambria Math" w:hAnsi="Cambria Math" w:cstheme="minorHAnsi"/>
                        <w:i/>
                        <w:color w:val="222222"/>
                      </w:rPr>
                    </m:ctrlPr>
                  </m:sSupPr>
                  <m:e>
                    <m:r>
                      <w:rPr>
                        <w:rFonts w:ascii="Cambria Math" w:hAnsi="Cambria Math" w:cstheme="minorHAnsi"/>
                        <w:color w:val="222222"/>
                      </w:rPr>
                      <m:t>σ</m:t>
                    </m:r>
                  </m:e>
                  <m:sup>
                    <m:r>
                      <w:rPr>
                        <w:rFonts w:ascii="Cambria Math" w:hAnsi="Cambria Math" w:cstheme="minorHAnsi"/>
                        <w:color w:val="222222"/>
                      </w:rPr>
                      <m:t>2</m:t>
                    </m:r>
                  </m:sup>
                </m:sSup>
              </m:num>
              <m:den>
                <m:r>
                  <w:rPr>
                    <w:rFonts w:ascii="Cambria Math" w:hAnsi="Cambria Math" w:cstheme="minorHAnsi"/>
                    <w:color w:val="222222"/>
                  </w:rPr>
                  <m:t>2</m:t>
                </m:r>
              </m:den>
            </m:f>
          </m:sup>
        </m:sSup>
      </m:oMath>
      <w:r>
        <w:rPr>
          <w:rFonts w:asciiTheme="minorHAnsi" w:hAnsiTheme="minorHAnsi" w:cstheme="minorHAnsi"/>
          <w:color w:val="222222"/>
        </w:rPr>
        <w:tab/>
      </w:r>
      <w:r>
        <w:rPr>
          <w:rFonts w:asciiTheme="minorHAnsi" w:hAnsiTheme="minorHAnsi" w:cstheme="minorHAnsi"/>
          <w:color w:val="222222"/>
        </w:rPr>
        <w:tab/>
      </w:r>
      <w:r>
        <w:rPr>
          <w:rFonts w:asciiTheme="minorHAnsi" w:hAnsiTheme="minorHAnsi" w:cstheme="minorHAnsi"/>
          <w:color w:val="222222"/>
        </w:rPr>
        <w:tab/>
      </w:r>
      <w:r>
        <w:rPr>
          <w:rFonts w:asciiTheme="minorHAnsi" w:hAnsiTheme="minorHAnsi" w:cstheme="minorHAnsi"/>
          <w:color w:val="222222"/>
        </w:rPr>
        <w:tab/>
        <w:t>(4)</w:t>
      </w:r>
    </w:p>
    <w:p w14:paraId="34D989B8"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p>
    <w:p w14:paraId="18852F23"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 xml:space="preserve">The gamma probability distribution function, with parameters α, β, </w:t>
      </w:r>
      <w:proofErr w:type="gramStart"/>
      <w:r>
        <w:rPr>
          <w:rFonts w:asciiTheme="minorHAnsi" w:hAnsiTheme="minorHAnsi" w:cstheme="minorHAnsi"/>
          <w:color w:val="222222"/>
        </w:rPr>
        <w:t>is written as</w:t>
      </w:r>
      <w:proofErr w:type="gramEnd"/>
      <w:r>
        <w:rPr>
          <w:rFonts w:asciiTheme="minorHAnsi" w:hAnsiTheme="minorHAnsi" w:cstheme="minorHAnsi"/>
          <w:color w:val="222222"/>
        </w:rPr>
        <w:t>:</w:t>
      </w:r>
    </w:p>
    <w:p w14:paraId="486E1CA5"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p>
    <w:p w14:paraId="434DB1FE"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ab/>
      </w:r>
      <m:oMath>
        <m:r>
          <w:rPr>
            <w:rFonts w:ascii="Cambria Math" w:hAnsi="Cambria Math" w:cstheme="minorHAnsi"/>
            <w:color w:val="222222"/>
          </w:rPr>
          <m:t>h</m:t>
        </m:r>
        <m:d>
          <m:dPr>
            <m:ctrlPr>
              <w:rPr>
                <w:rFonts w:ascii="Cambria Math" w:hAnsi="Cambria Math" w:cstheme="minorHAnsi"/>
                <w:i/>
                <w:color w:val="222222"/>
              </w:rPr>
            </m:ctrlPr>
          </m:dPr>
          <m:e>
            <m:r>
              <w:rPr>
                <w:rFonts w:ascii="Cambria Math" w:hAnsi="Cambria Math" w:cstheme="minorHAnsi"/>
                <w:color w:val="222222"/>
              </w:rPr>
              <m:t>x</m:t>
            </m:r>
          </m:e>
        </m:d>
        <m:r>
          <w:rPr>
            <w:rFonts w:ascii="Cambria Math" w:hAnsi="Cambria Math" w:cstheme="minorHAnsi"/>
            <w:color w:val="222222"/>
          </w:rPr>
          <m:t xml:space="preserve">= </m:t>
        </m:r>
        <m:f>
          <m:fPr>
            <m:ctrlPr>
              <w:rPr>
                <w:rFonts w:ascii="Cambria Math" w:hAnsi="Cambria Math" w:cstheme="minorHAnsi"/>
                <w:i/>
                <w:color w:val="222222"/>
              </w:rPr>
            </m:ctrlPr>
          </m:fPr>
          <m:num>
            <m:r>
              <w:rPr>
                <w:rFonts w:ascii="Cambria Math" w:hAnsi="Cambria Math" w:cstheme="minorHAnsi"/>
                <w:color w:val="222222"/>
              </w:rPr>
              <m:t>1</m:t>
            </m:r>
          </m:num>
          <m:den>
            <m:sSup>
              <m:sSupPr>
                <m:ctrlPr>
                  <w:rPr>
                    <w:rFonts w:ascii="Cambria Math" w:hAnsi="Cambria Math" w:cstheme="minorHAnsi"/>
                    <w:i/>
                    <w:color w:val="222222"/>
                  </w:rPr>
                </m:ctrlPr>
              </m:sSupPr>
              <m:e>
                <m:r>
                  <w:rPr>
                    <w:rFonts w:ascii="Cambria Math" w:hAnsi="Cambria Math" w:cstheme="minorHAnsi"/>
                    <w:color w:val="222222"/>
                  </w:rPr>
                  <m:t>β</m:t>
                </m:r>
              </m:e>
              <m:sup>
                <m:r>
                  <w:rPr>
                    <w:rFonts w:ascii="Cambria Math" w:hAnsi="Cambria Math" w:cstheme="minorHAnsi"/>
                    <w:color w:val="222222"/>
                  </w:rPr>
                  <m:t>α</m:t>
                </m:r>
              </m:sup>
            </m:sSup>
            <m:r>
              <m:rPr>
                <m:sty m:val="p"/>
              </m:rPr>
              <w:rPr>
                <w:rFonts w:ascii="Cambria Math" w:hAnsi="Cambria Math" w:cstheme="minorHAnsi"/>
                <w:color w:val="222222"/>
              </w:rPr>
              <m:t>Γ</m:t>
            </m:r>
            <m:r>
              <w:rPr>
                <w:rFonts w:ascii="Cambria Math" w:hAnsi="Cambria Math" w:cstheme="minorHAnsi"/>
                <w:color w:val="222222"/>
              </w:rPr>
              <m:t>(α)</m:t>
            </m:r>
          </m:den>
        </m:f>
        <m:sSup>
          <m:sSupPr>
            <m:ctrlPr>
              <w:rPr>
                <w:rFonts w:ascii="Cambria Math" w:hAnsi="Cambria Math" w:cstheme="minorHAnsi"/>
                <w:i/>
                <w:color w:val="222222"/>
              </w:rPr>
            </m:ctrlPr>
          </m:sSupPr>
          <m:e>
            <m:r>
              <w:rPr>
                <w:rFonts w:ascii="Cambria Math" w:hAnsi="Cambria Math" w:cstheme="minorHAnsi"/>
                <w:color w:val="222222"/>
              </w:rPr>
              <m:t>x</m:t>
            </m:r>
          </m:e>
          <m:sup>
            <m:r>
              <w:rPr>
                <w:rFonts w:ascii="Cambria Math" w:hAnsi="Cambria Math" w:cstheme="minorHAnsi"/>
                <w:color w:val="222222"/>
              </w:rPr>
              <m:t>α-1</m:t>
            </m:r>
          </m:sup>
        </m:sSup>
        <m:sSup>
          <m:sSupPr>
            <m:ctrlPr>
              <w:rPr>
                <w:rFonts w:ascii="Cambria Math" w:hAnsi="Cambria Math" w:cstheme="minorHAnsi"/>
                <w:i/>
                <w:color w:val="222222"/>
              </w:rPr>
            </m:ctrlPr>
          </m:sSupPr>
          <m:e>
            <m:r>
              <w:rPr>
                <w:rFonts w:ascii="Cambria Math" w:hAnsi="Cambria Math" w:cstheme="minorHAnsi"/>
                <w:color w:val="222222"/>
              </w:rPr>
              <m:t>e</m:t>
            </m:r>
          </m:e>
          <m:sup>
            <m:r>
              <w:rPr>
                <w:rFonts w:ascii="Cambria Math" w:hAnsi="Cambria Math" w:cstheme="minorHAnsi"/>
                <w:color w:val="222222"/>
              </w:rPr>
              <m:t>-</m:t>
            </m:r>
            <m:f>
              <m:fPr>
                <m:ctrlPr>
                  <w:rPr>
                    <w:rFonts w:ascii="Cambria Math" w:hAnsi="Cambria Math" w:cstheme="minorHAnsi"/>
                    <w:i/>
                    <w:color w:val="222222"/>
                  </w:rPr>
                </m:ctrlPr>
              </m:fPr>
              <m:num>
                <m:r>
                  <w:rPr>
                    <w:rFonts w:ascii="Cambria Math" w:hAnsi="Cambria Math" w:cstheme="minorHAnsi"/>
                    <w:color w:val="222222"/>
                  </w:rPr>
                  <m:t>x</m:t>
                </m:r>
              </m:num>
              <m:den>
                <m:r>
                  <w:rPr>
                    <w:rFonts w:ascii="Cambria Math" w:hAnsi="Cambria Math" w:cstheme="minorHAnsi"/>
                    <w:color w:val="222222"/>
                  </w:rPr>
                  <m:t>β</m:t>
                </m:r>
              </m:den>
            </m:f>
          </m:sup>
        </m:sSup>
      </m:oMath>
      <w:r>
        <w:rPr>
          <w:rFonts w:asciiTheme="minorHAnsi" w:hAnsiTheme="minorHAnsi" w:cstheme="minorHAnsi"/>
          <w:color w:val="222222"/>
        </w:rPr>
        <w:t xml:space="preserve"> x&gt;0</w:t>
      </w:r>
      <w:r>
        <w:rPr>
          <w:rFonts w:asciiTheme="minorHAnsi" w:hAnsiTheme="minorHAnsi" w:cstheme="minorHAnsi"/>
          <w:color w:val="222222"/>
        </w:rPr>
        <w:tab/>
      </w:r>
      <w:r>
        <w:rPr>
          <w:rFonts w:asciiTheme="minorHAnsi" w:hAnsiTheme="minorHAnsi" w:cstheme="minorHAnsi"/>
          <w:color w:val="222222"/>
        </w:rPr>
        <w:tab/>
        <w:t>(5)</w:t>
      </w:r>
    </w:p>
    <w:p w14:paraId="16B24520"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p>
    <w:p w14:paraId="5012AD06"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lastRenderedPageBreak/>
        <w:t>With expected value:</w:t>
      </w:r>
    </w:p>
    <w:p w14:paraId="77849532"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p>
    <w:p w14:paraId="345C8D16" w14:textId="77777777" w:rsidR="006153E5" w:rsidRDefault="006153E5" w:rsidP="006153E5">
      <w:pPr>
        <w:pStyle w:val="NormalWeb"/>
        <w:shd w:val="clear" w:color="auto" w:fill="FFFFFF"/>
        <w:spacing w:before="0" w:beforeAutospacing="0" w:after="0" w:afterAutospacing="0"/>
        <w:rPr>
          <w:rFonts w:asciiTheme="minorHAnsi" w:hAnsiTheme="minorHAnsi" w:cstheme="minorHAnsi"/>
          <w:color w:val="222222"/>
        </w:rPr>
      </w:pPr>
      <w:r>
        <w:rPr>
          <w:rFonts w:asciiTheme="minorHAnsi" w:hAnsiTheme="minorHAnsi" w:cstheme="minorHAnsi"/>
          <w:color w:val="222222"/>
        </w:rPr>
        <w:tab/>
        <w:t xml:space="preserve">E(x) = αβ </w:t>
      </w:r>
      <w:r>
        <w:rPr>
          <w:rFonts w:asciiTheme="minorHAnsi" w:hAnsiTheme="minorHAnsi" w:cstheme="minorHAnsi"/>
          <w:color w:val="222222"/>
        </w:rPr>
        <w:tab/>
      </w:r>
      <w:r>
        <w:rPr>
          <w:rFonts w:asciiTheme="minorHAnsi" w:hAnsiTheme="minorHAnsi" w:cstheme="minorHAnsi"/>
          <w:color w:val="222222"/>
        </w:rPr>
        <w:tab/>
      </w:r>
      <w:r>
        <w:rPr>
          <w:rFonts w:asciiTheme="minorHAnsi" w:hAnsiTheme="minorHAnsi" w:cstheme="minorHAnsi"/>
          <w:color w:val="222222"/>
        </w:rPr>
        <w:tab/>
      </w:r>
      <w:r>
        <w:rPr>
          <w:rFonts w:asciiTheme="minorHAnsi" w:hAnsiTheme="minorHAnsi" w:cstheme="minorHAnsi"/>
          <w:color w:val="222222"/>
        </w:rPr>
        <w:tab/>
        <w:t>(6)</w:t>
      </w:r>
    </w:p>
    <w:p w14:paraId="5D9D4A73" w14:textId="77777777" w:rsidR="006153E5" w:rsidRPr="007E189D" w:rsidRDefault="006153E5" w:rsidP="006153E5">
      <w:pPr>
        <w:pStyle w:val="NormalWeb"/>
        <w:shd w:val="clear" w:color="auto" w:fill="FFFFFF"/>
        <w:spacing w:before="0" w:beforeAutospacing="0" w:after="0" w:afterAutospacing="0"/>
        <w:rPr>
          <w:rFonts w:asciiTheme="minorHAnsi" w:hAnsiTheme="minorHAnsi" w:cstheme="minorHAnsi"/>
          <w:color w:val="222222"/>
        </w:rPr>
      </w:pPr>
    </w:p>
    <w:p w14:paraId="4092D35F" w14:textId="27C46221" w:rsidR="00C824EC" w:rsidRPr="00C824EC" w:rsidRDefault="00DF24A3" w:rsidP="00C824EC">
      <w:pPr>
        <w:pStyle w:val="NormalWeb"/>
        <w:shd w:val="clear" w:color="auto" w:fill="FFFFFF"/>
        <w:rPr>
          <w:rFonts w:asciiTheme="minorHAnsi" w:hAnsiTheme="minorHAnsi" w:cstheme="minorHAnsi"/>
          <w:color w:val="222222"/>
        </w:rPr>
      </w:pPr>
      <w:r>
        <w:rPr>
          <w:rFonts w:asciiTheme="minorHAnsi" w:hAnsiTheme="minorHAnsi" w:cstheme="minorHAnsi"/>
          <w:color w:val="222222"/>
        </w:rPr>
        <w:t xml:space="preserve">Estimation of the hurdle distribution occurs in two steps. </w:t>
      </w:r>
      <w:r w:rsidR="00C824EC" w:rsidRPr="00C824EC">
        <w:rPr>
          <w:rFonts w:asciiTheme="minorHAnsi" w:hAnsiTheme="minorHAnsi" w:cstheme="minorHAnsi"/>
          <w:color w:val="222222"/>
        </w:rPr>
        <w:t>Let</w:t>
      </w:r>
      <w:r>
        <w:rPr>
          <w:rFonts w:asciiTheme="minorHAnsi" w:hAnsiTheme="minorHAnsi" w:cstheme="minorHAnsi"/>
          <w:color w:val="222222"/>
        </w:rPr>
        <w:t xml:space="preserve"> </w:t>
      </w:r>
      <w:proofErr w:type="spellStart"/>
      <w:r>
        <w:rPr>
          <w:rFonts w:asciiTheme="minorHAnsi" w:hAnsiTheme="minorHAnsi" w:cstheme="minorHAnsi"/>
          <w:color w:val="222222"/>
        </w:rPr>
        <w:t>n</w:t>
      </w:r>
      <w:r>
        <w:rPr>
          <w:rFonts w:asciiTheme="minorHAnsi" w:hAnsiTheme="minorHAnsi" w:cstheme="minorHAnsi"/>
          <w:color w:val="222222"/>
          <w:vertAlign w:val="subscript"/>
        </w:rPr>
        <w:t>kj</w:t>
      </w:r>
      <w:proofErr w:type="spellEnd"/>
      <w:r w:rsidR="00C824EC" w:rsidRPr="00C824EC">
        <w:rPr>
          <w:rFonts w:asciiTheme="minorHAnsi" w:hAnsiTheme="minorHAnsi" w:cstheme="minorHAnsi"/>
          <w:color w:val="222222"/>
        </w:rPr>
        <w:t xml:space="preserve"> be the total number of entries in the database for a particular fuel type (j) in a particular EVT group (k), and</w:t>
      </w:r>
      <w:r>
        <w:rPr>
          <w:rFonts w:asciiTheme="minorHAnsi" w:hAnsiTheme="minorHAnsi" w:cstheme="minorHAnsi"/>
          <w:color w:val="222222"/>
        </w:rPr>
        <w:t xml:space="preserve"> </w:t>
      </w:r>
      <w:proofErr w:type="spellStart"/>
      <w:r>
        <w:rPr>
          <w:rFonts w:asciiTheme="minorHAnsi" w:hAnsiTheme="minorHAnsi" w:cstheme="minorHAnsi"/>
          <w:color w:val="222222"/>
        </w:rPr>
        <w:t>x</w:t>
      </w:r>
      <w:r>
        <w:rPr>
          <w:rFonts w:asciiTheme="minorHAnsi" w:hAnsiTheme="minorHAnsi" w:cstheme="minorHAnsi"/>
          <w:color w:val="222222"/>
          <w:vertAlign w:val="subscript"/>
        </w:rPr>
        <w:t>kji</w:t>
      </w:r>
      <w:proofErr w:type="spellEnd"/>
      <w:r w:rsidR="00C824EC" w:rsidRPr="00C824EC">
        <w:rPr>
          <w:rFonts w:asciiTheme="minorHAnsi" w:hAnsiTheme="minorHAnsi" w:cstheme="minorHAnsi"/>
          <w:color w:val="222222"/>
        </w:rPr>
        <w:t xml:space="preserve"> be the</w:t>
      </w:r>
      <w:r>
        <w:rPr>
          <w:rFonts w:asciiTheme="minorHAnsi" w:hAnsiTheme="minorHAnsi" w:cstheme="minorHAnsi"/>
          <w:color w:val="222222"/>
        </w:rPr>
        <w:t xml:space="preserve"> </w:t>
      </w:r>
      <w:proofErr w:type="spellStart"/>
      <w:r>
        <w:rPr>
          <w:rFonts w:asciiTheme="minorHAnsi" w:hAnsiTheme="minorHAnsi" w:cstheme="minorHAnsi"/>
          <w:color w:val="222222"/>
        </w:rPr>
        <w:t>i</w:t>
      </w:r>
      <w:r>
        <w:rPr>
          <w:rFonts w:asciiTheme="minorHAnsi" w:hAnsiTheme="minorHAnsi" w:cstheme="minorHAnsi"/>
          <w:color w:val="222222"/>
          <w:vertAlign w:val="superscript"/>
        </w:rPr>
        <w:t>th</w:t>
      </w:r>
      <w:proofErr w:type="spellEnd"/>
      <w:r w:rsidR="00C824EC" w:rsidRPr="00C824EC">
        <w:rPr>
          <w:rFonts w:asciiTheme="minorHAnsi" w:hAnsiTheme="minorHAnsi" w:cstheme="minorHAnsi"/>
          <w:color w:val="222222"/>
        </w:rPr>
        <w:t xml:space="preserve"> fuel loading value for fuel type j in EVT group k. Then:</w:t>
      </w:r>
    </w:p>
    <w:p w14:paraId="5BC3BFBF" w14:textId="77777777" w:rsidR="00C824EC" w:rsidRPr="00C824EC" w:rsidRDefault="00C824EC" w:rsidP="00C824EC">
      <w:pPr>
        <w:pStyle w:val="NormalWeb"/>
        <w:shd w:val="clear" w:color="auto" w:fill="FFFFFF"/>
        <w:rPr>
          <w:rFonts w:asciiTheme="minorHAnsi" w:hAnsiTheme="minorHAnsi" w:cstheme="minorHAnsi"/>
          <w:color w:val="222222"/>
        </w:rPr>
      </w:pPr>
    </w:p>
    <w:p w14:paraId="7F9FF33A" w14:textId="587F4424" w:rsidR="00C824EC" w:rsidRPr="00C824EC" w:rsidRDefault="00C824EC" w:rsidP="00C824EC">
      <w:pPr>
        <w:pStyle w:val="NormalWeb"/>
        <w:shd w:val="clear" w:color="auto" w:fill="FFFFFF"/>
        <w:rPr>
          <w:rFonts w:asciiTheme="minorHAnsi" w:hAnsiTheme="minorHAnsi" w:cstheme="minorHAnsi"/>
          <w:color w:val="222222"/>
        </w:rPr>
      </w:pPr>
      <w:r w:rsidRPr="00C824EC">
        <w:rPr>
          <w:rFonts w:asciiTheme="minorHAnsi" w:hAnsiTheme="minorHAnsi" w:cstheme="minorHAnsi"/>
          <w:color w:val="222222"/>
        </w:rPr>
        <w:t>1. Estimate</w:t>
      </w:r>
      <w:r w:rsidR="00DF24A3">
        <w:rPr>
          <w:rFonts w:asciiTheme="minorHAnsi" w:hAnsiTheme="minorHAnsi" w:cstheme="minorHAnsi"/>
          <w:color w:val="222222"/>
        </w:rPr>
        <w:t xml:space="preserve"> </w:t>
      </w:r>
      <m:oMath>
        <m:sSub>
          <m:sSubPr>
            <m:ctrlPr>
              <w:rPr>
                <w:rFonts w:ascii="Cambria Math" w:hAnsi="Cambria Math" w:cstheme="minorHAnsi"/>
                <w:i/>
                <w:color w:val="222222"/>
              </w:rPr>
            </m:ctrlPr>
          </m:sSubPr>
          <m:e>
            <m:acc>
              <m:accPr>
                <m:ctrlPr>
                  <w:rPr>
                    <w:rFonts w:ascii="Cambria Math" w:hAnsi="Cambria Math" w:cstheme="minorHAnsi"/>
                    <w:i/>
                    <w:color w:val="222222"/>
                  </w:rPr>
                </m:ctrlPr>
              </m:accPr>
              <m:e>
                <m:r>
                  <w:rPr>
                    <w:rFonts w:ascii="Cambria Math" w:hAnsi="Cambria Math" w:cstheme="minorHAnsi"/>
                    <w:color w:val="222222"/>
                  </w:rPr>
                  <m:t>π</m:t>
                </m:r>
              </m:e>
            </m:acc>
          </m:e>
          <m:sub>
            <m:r>
              <w:rPr>
                <w:rFonts w:ascii="Cambria Math" w:hAnsi="Cambria Math" w:cstheme="minorHAnsi"/>
                <w:color w:val="222222"/>
              </w:rPr>
              <m:t>kj</m:t>
            </m:r>
          </m:sub>
        </m:sSub>
        <m:r>
          <w:rPr>
            <w:rFonts w:ascii="Cambria Math" w:hAnsi="Cambria Math" w:cstheme="minorHAnsi"/>
            <w:color w:val="222222"/>
          </w:rPr>
          <m:t>=</m:t>
        </m:r>
        <m:f>
          <m:fPr>
            <m:ctrlPr>
              <w:rPr>
                <w:rFonts w:ascii="Cambria Math" w:hAnsi="Cambria Math" w:cstheme="minorHAnsi"/>
                <w:i/>
                <w:color w:val="222222"/>
              </w:rPr>
            </m:ctrlPr>
          </m:fPr>
          <m:num>
            <m:nary>
              <m:naryPr>
                <m:chr m:val="∑"/>
                <m:limLoc m:val="undOvr"/>
                <m:subHide m:val="1"/>
                <m:supHide m:val="1"/>
                <m:ctrlPr>
                  <w:rPr>
                    <w:rFonts w:ascii="Cambria Math" w:hAnsi="Cambria Math" w:cstheme="minorHAnsi"/>
                    <w:i/>
                    <w:color w:val="222222"/>
                  </w:rPr>
                </m:ctrlPr>
              </m:naryPr>
              <m:sub/>
              <m:sup/>
              <m:e>
                <m:r>
                  <w:rPr>
                    <w:rFonts w:ascii="Cambria Math" w:hAnsi="Cambria Math" w:cstheme="minorHAnsi"/>
                    <w:color w:val="222222"/>
                  </w:rPr>
                  <m:t>I</m:t>
                </m:r>
                <m:d>
                  <m:dPr>
                    <m:ctrlPr>
                      <w:rPr>
                        <w:rFonts w:ascii="Cambria Math" w:hAnsi="Cambria Math" w:cstheme="minorHAnsi"/>
                        <w:i/>
                        <w:color w:val="222222"/>
                      </w:rPr>
                    </m:ctrlPr>
                  </m:dPr>
                  <m:e>
                    <m:sSub>
                      <m:sSubPr>
                        <m:ctrlPr>
                          <w:rPr>
                            <w:rFonts w:ascii="Cambria Math" w:hAnsi="Cambria Math" w:cstheme="minorHAnsi"/>
                            <w:i/>
                            <w:color w:val="222222"/>
                          </w:rPr>
                        </m:ctrlPr>
                      </m:sSubPr>
                      <m:e>
                        <m:r>
                          <w:rPr>
                            <w:rFonts w:ascii="Cambria Math" w:hAnsi="Cambria Math" w:cstheme="minorHAnsi"/>
                            <w:color w:val="222222"/>
                          </w:rPr>
                          <m:t>x</m:t>
                        </m:r>
                      </m:e>
                      <m:sub>
                        <m:r>
                          <w:rPr>
                            <w:rFonts w:ascii="Cambria Math" w:hAnsi="Cambria Math" w:cstheme="minorHAnsi"/>
                            <w:color w:val="222222"/>
                          </w:rPr>
                          <m:t>kji</m:t>
                        </m:r>
                      </m:sub>
                    </m:sSub>
                    <m:r>
                      <w:rPr>
                        <w:rFonts w:ascii="Cambria Math" w:hAnsi="Cambria Math" w:cstheme="minorHAnsi"/>
                        <w:color w:val="222222"/>
                      </w:rPr>
                      <m:t>=0</m:t>
                    </m:r>
                  </m:e>
                </m:d>
              </m:e>
            </m:nary>
          </m:num>
          <m:den>
            <m:sSub>
              <m:sSubPr>
                <m:ctrlPr>
                  <w:rPr>
                    <w:rFonts w:ascii="Cambria Math" w:hAnsi="Cambria Math" w:cstheme="minorHAnsi"/>
                    <w:i/>
                    <w:color w:val="222222"/>
                  </w:rPr>
                </m:ctrlPr>
              </m:sSubPr>
              <m:e>
                <m:r>
                  <w:rPr>
                    <w:rFonts w:ascii="Cambria Math" w:hAnsi="Cambria Math" w:cstheme="minorHAnsi"/>
                    <w:color w:val="222222"/>
                  </w:rPr>
                  <m:t>n</m:t>
                </m:r>
              </m:e>
              <m:sub>
                <m:r>
                  <w:rPr>
                    <w:rFonts w:ascii="Cambria Math" w:hAnsi="Cambria Math" w:cstheme="minorHAnsi"/>
                    <w:color w:val="222222"/>
                  </w:rPr>
                  <m:t>kj</m:t>
                </m:r>
              </m:sub>
            </m:sSub>
          </m:den>
        </m:f>
      </m:oMath>
      <w:r w:rsidRPr="00C824EC">
        <w:rPr>
          <w:rFonts w:asciiTheme="minorHAnsi" w:hAnsiTheme="minorHAnsi" w:cstheme="minorHAnsi"/>
          <w:color w:val="222222"/>
        </w:rPr>
        <w:t xml:space="preserve"> where I is an indicator function that takes a value of </w:t>
      </w:r>
      <w:proofErr w:type="gramStart"/>
      <w:r w:rsidRPr="00C824EC">
        <w:rPr>
          <w:rFonts w:asciiTheme="minorHAnsi" w:hAnsiTheme="minorHAnsi" w:cstheme="minorHAnsi"/>
          <w:color w:val="222222"/>
        </w:rPr>
        <w:t>1</w:t>
      </w:r>
      <w:proofErr w:type="gramEnd"/>
      <w:r w:rsidRPr="00C824EC">
        <w:rPr>
          <w:rFonts w:asciiTheme="minorHAnsi" w:hAnsiTheme="minorHAnsi" w:cstheme="minorHAnsi"/>
          <w:color w:val="222222"/>
        </w:rPr>
        <w:t xml:space="preserve"> if the entry has a value of 0, 0 otherwise</w:t>
      </w:r>
      <w:r w:rsidR="00DF24A3">
        <w:rPr>
          <w:rFonts w:asciiTheme="minorHAnsi" w:hAnsiTheme="minorHAnsi" w:cstheme="minorHAnsi"/>
          <w:color w:val="222222"/>
        </w:rPr>
        <w:t xml:space="preserve"> and </w:t>
      </w:r>
      <m:oMath>
        <m:sSub>
          <m:sSubPr>
            <m:ctrlPr>
              <w:rPr>
                <w:rFonts w:ascii="Cambria Math" w:hAnsi="Cambria Math" w:cstheme="minorHAnsi"/>
                <w:i/>
                <w:color w:val="222222"/>
              </w:rPr>
            </m:ctrlPr>
          </m:sSubPr>
          <m:e>
            <m:acc>
              <m:accPr>
                <m:ctrlPr>
                  <w:rPr>
                    <w:rFonts w:ascii="Cambria Math" w:hAnsi="Cambria Math" w:cstheme="minorHAnsi"/>
                    <w:i/>
                    <w:color w:val="222222"/>
                  </w:rPr>
                </m:ctrlPr>
              </m:accPr>
              <m:e>
                <m:r>
                  <w:rPr>
                    <w:rFonts w:ascii="Cambria Math" w:hAnsi="Cambria Math" w:cstheme="minorHAnsi"/>
                    <w:color w:val="222222"/>
                  </w:rPr>
                  <m:t>π</m:t>
                </m:r>
              </m:e>
            </m:acc>
          </m:e>
          <m:sub>
            <m:r>
              <w:rPr>
                <w:rFonts w:ascii="Cambria Math" w:hAnsi="Cambria Math" w:cstheme="minorHAnsi"/>
                <w:color w:val="222222"/>
              </w:rPr>
              <m:t>kj</m:t>
            </m:r>
          </m:sub>
        </m:sSub>
      </m:oMath>
      <w:r w:rsidR="00DF24A3">
        <w:rPr>
          <w:rFonts w:asciiTheme="minorHAnsi" w:hAnsiTheme="minorHAnsi" w:cstheme="minorHAnsi"/>
          <w:color w:val="222222"/>
        </w:rPr>
        <w:t xml:space="preserve"> is the estimation probability of zero loading</w:t>
      </w:r>
      <w:r w:rsidRPr="00C824EC">
        <w:rPr>
          <w:rFonts w:asciiTheme="minorHAnsi" w:hAnsiTheme="minorHAnsi" w:cstheme="minorHAnsi"/>
          <w:color w:val="222222"/>
        </w:rPr>
        <w:t>.</w:t>
      </w:r>
    </w:p>
    <w:p w14:paraId="3FA644EC" w14:textId="77777777" w:rsidR="00C824EC" w:rsidRPr="00C824EC" w:rsidRDefault="00C824EC" w:rsidP="00C824EC">
      <w:pPr>
        <w:pStyle w:val="NormalWeb"/>
        <w:shd w:val="clear" w:color="auto" w:fill="FFFFFF"/>
        <w:rPr>
          <w:rFonts w:asciiTheme="minorHAnsi" w:hAnsiTheme="minorHAnsi" w:cstheme="minorHAnsi"/>
          <w:color w:val="222222"/>
        </w:rPr>
      </w:pPr>
      <w:r w:rsidRPr="00C824EC">
        <w:rPr>
          <w:rFonts w:asciiTheme="minorHAnsi" w:hAnsiTheme="minorHAnsi" w:cstheme="minorHAnsi"/>
          <w:color w:val="222222"/>
        </w:rPr>
        <w:t xml:space="preserve">2. For the remaining non-zero entries (x), use the </w:t>
      </w:r>
      <w:proofErr w:type="spellStart"/>
      <w:r w:rsidRPr="00C824EC">
        <w:rPr>
          <w:rFonts w:asciiTheme="minorHAnsi" w:hAnsiTheme="minorHAnsi" w:cstheme="minorHAnsi"/>
          <w:color w:val="222222"/>
        </w:rPr>
        <w:t>fitdistr</w:t>
      </w:r>
      <w:proofErr w:type="spellEnd"/>
      <w:r w:rsidRPr="00C824EC">
        <w:rPr>
          <w:rFonts w:asciiTheme="minorHAnsi" w:hAnsiTheme="minorHAnsi" w:cstheme="minorHAnsi"/>
          <w:color w:val="222222"/>
        </w:rPr>
        <w:t xml:space="preserve"> function in the R </w:t>
      </w:r>
      <w:proofErr w:type="spellStart"/>
      <w:r w:rsidRPr="00C824EC">
        <w:rPr>
          <w:rFonts w:asciiTheme="minorHAnsi" w:hAnsiTheme="minorHAnsi" w:cstheme="minorHAnsi"/>
          <w:color w:val="222222"/>
        </w:rPr>
        <w:t>fitdistrplus</w:t>
      </w:r>
      <w:proofErr w:type="spellEnd"/>
      <w:r w:rsidRPr="00C824EC">
        <w:rPr>
          <w:rFonts w:asciiTheme="minorHAnsi" w:hAnsiTheme="minorHAnsi" w:cstheme="minorHAnsi"/>
          <w:color w:val="222222"/>
        </w:rPr>
        <w:t xml:space="preserve"> package to find the maximum likelihood estimates of distribution parameters for the lognormal and gamma distributions. </w:t>
      </w:r>
    </w:p>
    <w:p w14:paraId="3C305365" w14:textId="3FC5D2D6" w:rsidR="00DF24A3" w:rsidRPr="00C824EC" w:rsidRDefault="00DF24A3" w:rsidP="00DF24A3">
      <w:pPr>
        <w:pStyle w:val="NormalWeb"/>
        <w:shd w:val="clear" w:color="auto" w:fill="FFFFFF"/>
        <w:rPr>
          <w:rFonts w:asciiTheme="minorHAnsi" w:hAnsiTheme="minorHAnsi" w:cstheme="minorHAnsi"/>
          <w:color w:val="222222"/>
        </w:rPr>
      </w:pPr>
      <w:r w:rsidRPr="00C824EC">
        <w:rPr>
          <w:rFonts w:asciiTheme="minorHAnsi" w:hAnsiTheme="minorHAnsi" w:cstheme="minorHAnsi"/>
          <w:color w:val="222222"/>
        </w:rPr>
        <w:t xml:space="preserve">For initial distribution fitting we decided on a minimum of 30 </w:t>
      </w:r>
      <w:r w:rsidRPr="00DB3CB1">
        <w:rPr>
          <w:rFonts w:asciiTheme="minorHAnsi" w:hAnsiTheme="minorHAnsi" w:cstheme="minorHAnsi"/>
          <w:i/>
          <w:color w:val="222222"/>
        </w:rPr>
        <w:t>non-zero entries</w:t>
      </w:r>
      <w:r w:rsidRPr="00C824EC">
        <w:rPr>
          <w:rFonts w:asciiTheme="minorHAnsi" w:hAnsiTheme="minorHAnsi" w:cstheme="minorHAnsi"/>
          <w:color w:val="222222"/>
        </w:rPr>
        <w:t xml:space="preserve"> required </w:t>
      </w:r>
      <w:proofErr w:type="gramStart"/>
      <w:r w:rsidRPr="00C824EC">
        <w:rPr>
          <w:rFonts w:asciiTheme="minorHAnsi" w:hAnsiTheme="minorHAnsi" w:cstheme="minorHAnsi"/>
          <w:color w:val="222222"/>
        </w:rPr>
        <w:t>for a</w:t>
      </w:r>
      <w:proofErr w:type="gramEnd"/>
      <w:r w:rsidRPr="00C824EC">
        <w:rPr>
          <w:rFonts w:asciiTheme="minorHAnsi" w:hAnsiTheme="minorHAnsi" w:cstheme="minorHAnsi"/>
          <w:color w:val="222222"/>
        </w:rPr>
        <w:t xml:space="preserve"> distribution to be estimated. This balanced our ability to estimate more distributions with the uncertainty in estimating distributions for small sample sizes (where with 95% confidence n = 30 is expected to obtain an estimated distribution with cumulative distribution function at most 0.25 away from the true cumulative distribution</w:t>
      </w:r>
      <w:r w:rsidR="00063C5D">
        <w:rPr>
          <w:rFonts w:asciiTheme="minorHAnsi" w:hAnsiTheme="minorHAnsi" w:cstheme="minorHAnsi"/>
          <w:color w:val="222222"/>
        </w:rPr>
        <w:t xml:space="preserve"> </w:t>
      </w:r>
      <w:r w:rsidR="00063C5D">
        <w:rPr>
          <w:rFonts w:asciiTheme="minorHAnsi" w:hAnsiTheme="minorHAnsi" w:cstheme="minorHAnsi"/>
          <w:color w:val="222222"/>
        </w:rPr>
        <w:fldChar w:fldCharType="begin" w:fldLock="1"/>
      </w:r>
      <w:r w:rsidR="007E7E65">
        <w:rPr>
          <w:rFonts w:asciiTheme="minorHAnsi" w:hAnsiTheme="minorHAnsi" w:cstheme="minorHAnsi"/>
          <w:color w:val="222222"/>
        </w:rPr>
        <w:instrText>ADDIN CSL_CITATION { "citationItems" : [ { "id" : "ITEM-1", "itemData" : { "author" : [ { "dropping-particle" : "", "family" : "Massart", "given" : "P", "non-dropping-particle" : "", "parse-names" : false, "suffix" : "" } ], "container-title" : "The Annals of Probability", "id" : "ITEM-1", "issue" : "3", "issued" : { "date-parts" : [ [ "1990" ] ] }, "page" : "1269-1283", "title" : "The tight constant in the Dvoretzky-Kiefer-Wolfowitz inequality", "type" : "article-journal", "volume" : "18" }, "uris" : [ "http://www.mendeley.com/documents/?uuid=612b3949-1f30-4ab0-807f-d3f333984cb2" ] } ], "mendeley" : { "formattedCitation" : "(Massart 1990)", "plainTextFormattedCitation" : "(Massart 1990)", "previouslyFormattedCitation" : "(Massart 1990)" }, "properties" : { "noteIndex" : 0 }, "schema" : "https://github.com/citation-style-language/schema/raw/master/csl-citation.json" }</w:instrText>
      </w:r>
      <w:r w:rsidR="00063C5D">
        <w:rPr>
          <w:rFonts w:asciiTheme="minorHAnsi" w:hAnsiTheme="minorHAnsi" w:cstheme="minorHAnsi"/>
          <w:color w:val="222222"/>
        </w:rPr>
        <w:fldChar w:fldCharType="separate"/>
      </w:r>
      <w:r w:rsidR="00063C5D" w:rsidRPr="00063C5D">
        <w:rPr>
          <w:rFonts w:asciiTheme="minorHAnsi" w:hAnsiTheme="minorHAnsi" w:cstheme="minorHAnsi"/>
          <w:noProof/>
          <w:color w:val="222222"/>
        </w:rPr>
        <w:t>(Massart 1990)</w:t>
      </w:r>
      <w:r w:rsidR="00063C5D">
        <w:rPr>
          <w:rFonts w:asciiTheme="minorHAnsi" w:hAnsiTheme="minorHAnsi" w:cstheme="minorHAnsi"/>
          <w:color w:val="222222"/>
        </w:rPr>
        <w:fldChar w:fldCharType="end"/>
      </w:r>
      <w:r w:rsidRPr="00C824EC">
        <w:rPr>
          <w:rFonts w:asciiTheme="minorHAnsi" w:hAnsiTheme="minorHAnsi" w:cstheme="minorHAnsi"/>
          <w:color w:val="222222"/>
        </w:rPr>
        <w:t>. (See supplementary material for error analysis for distribution fitting)</w:t>
      </w:r>
    </w:p>
    <w:p w14:paraId="68AEE6DA" w14:textId="2BE802A3" w:rsidR="00C824EC" w:rsidRPr="00C824EC" w:rsidRDefault="00DF24A3" w:rsidP="00C824EC">
      <w:pPr>
        <w:pStyle w:val="NormalWeb"/>
        <w:shd w:val="clear" w:color="auto" w:fill="FFFFFF"/>
        <w:rPr>
          <w:rFonts w:asciiTheme="minorHAnsi" w:hAnsiTheme="minorHAnsi" w:cstheme="minorHAnsi"/>
          <w:color w:val="222222"/>
        </w:rPr>
      </w:pPr>
      <w:r>
        <w:rPr>
          <w:rFonts w:asciiTheme="minorHAnsi" w:hAnsiTheme="minorHAnsi" w:cstheme="minorHAnsi"/>
          <w:color w:val="222222"/>
        </w:rPr>
        <w:t>Assessing distribution estimates</w:t>
      </w:r>
    </w:p>
    <w:p w14:paraId="18DB2039" w14:textId="7A6FFDE1" w:rsidR="00C824EC" w:rsidRPr="00C824EC" w:rsidRDefault="00C824EC" w:rsidP="00C824EC">
      <w:pPr>
        <w:pStyle w:val="NormalWeb"/>
        <w:shd w:val="clear" w:color="auto" w:fill="FFFFFF"/>
        <w:rPr>
          <w:rFonts w:asciiTheme="minorHAnsi" w:hAnsiTheme="minorHAnsi" w:cstheme="minorHAnsi"/>
          <w:color w:val="222222"/>
        </w:rPr>
      </w:pPr>
      <w:r w:rsidRPr="00C824EC">
        <w:rPr>
          <w:rFonts w:asciiTheme="minorHAnsi" w:hAnsiTheme="minorHAnsi" w:cstheme="minorHAnsi"/>
          <w:color w:val="222222"/>
        </w:rPr>
        <w:t>Note that there are 30 total fuel types, and **_</w:t>
      </w:r>
      <w:proofErr w:type="gramStart"/>
      <w:r w:rsidRPr="00C824EC">
        <w:rPr>
          <w:rFonts w:asciiTheme="minorHAnsi" w:hAnsiTheme="minorHAnsi" w:cstheme="minorHAnsi"/>
          <w:color w:val="222222"/>
        </w:rPr>
        <w:t>?_</w:t>
      </w:r>
      <w:proofErr w:type="gramEnd"/>
      <w:r w:rsidRPr="00C824EC">
        <w:rPr>
          <w:rFonts w:asciiTheme="minorHAnsi" w:hAnsiTheme="minorHAnsi" w:cstheme="minorHAnsi"/>
          <w:color w:val="222222"/>
        </w:rPr>
        <w:t xml:space="preserve">_** total EVT groups  in the current database. In </w:t>
      </w:r>
      <w:proofErr w:type="gramStart"/>
      <w:r w:rsidRPr="00C824EC">
        <w:rPr>
          <w:rFonts w:asciiTheme="minorHAnsi" w:hAnsiTheme="minorHAnsi" w:cstheme="minorHAnsi"/>
          <w:color w:val="222222"/>
        </w:rPr>
        <w:t>general</w:t>
      </w:r>
      <w:proofErr w:type="gramEnd"/>
      <w:r w:rsidRPr="00C824EC">
        <w:rPr>
          <w:rFonts w:asciiTheme="minorHAnsi" w:hAnsiTheme="minorHAnsi" w:cstheme="minorHAnsi"/>
          <w:color w:val="222222"/>
        </w:rPr>
        <w:t xml:space="preserve"> it is best-practice to inspect distribution fits graphically as part of an assessment of the distribution fit, but this is untenable with so many individual distributions that will be estimated. We will use several goodness of fit quantities to evaluate the distribution fits</w:t>
      </w:r>
      <w:del w:id="134" w:author="Maureen C. Kennedy" w:date="2018-08-02T17:09:00Z">
        <w:r w:rsidRPr="00C824EC" w:rsidDel="004D4249">
          <w:rPr>
            <w:rFonts w:asciiTheme="minorHAnsi" w:hAnsiTheme="minorHAnsi" w:cstheme="minorHAnsi"/>
            <w:color w:val="222222"/>
          </w:rPr>
          <w:delText>, with graphical spot-checks of distributions for which the goodness of fit values are not satisfactory</w:delText>
        </w:r>
      </w:del>
      <w:r w:rsidRPr="00C824EC">
        <w:rPr>
          <w:rFonts w:asciiTheme="minorHAnsi" w:hAnsiTheme="minorHAnsi" w:cstheme="minorHAnsi"/>
          <w:color w:val="222222"/>
        </w:rPr>
        <w:t xml:space="preserve"> (see below</w:t>
      </w:r>
      <w:r w:rsidR="00415B04">
        <w:rPr>
          <w:rFonts w:asciiTheme="minorHAnsi" w:hAnsiTheme="minorHAnsi" w:cstheme="minorHAnsi"/>
          <w:color w:val="222222"/>
        </w:rPr>
        <w:t>; or possibly describe in supplementary material</w:t>
      </w:r>
      <w:r w:rsidRPr="00C824EC">
        <w:rPr>
          <w:rFonts w:asciiTheme="minorHAnsi" w:hAnsiTheme="minorHAnsi" w:cstheme="minorHAnsi"/>
          <w:color w:val="222222"/>
        </w:rPr>
        <w:t xml:space="preserve">). </w:t>
      </w:r>
    </w:p>
    <w:p w14:paraId="0433B974" w14:textId="5747654F" w:rsidR="00DF24A3" w:rsidRPr="00DF24A3" w:rsidRDefault="00DF24A3" w:rsidP="00DF24A3">
      <w:pPr>
        <w:rPr>
          <w:rFonts w:eastAsia="Times New Roman" w:cstheme="minorHAnsi"/>
          <w:color w:val="222222"/>
          <w:sz w:val="24"/>
          <w:szCs w:val="24"/>
        </w:rPr>
      </w:pPr>
      <w:r w:rsidRPr="00DF24A3">
        <w:rPr>
          <w:rFonts w:eastAsia="Times New Roman" w:cstheme="minorHAnsi"/>
          <w:color w:val="222222"/>
          <w:sz w:val="24"/>
          <w:szCs w:val="24"/>
        </w:rPr>
        <w:t>Kolmogorov-Smirnov test</w:t>
      </w:r>
    </w:p>
    <w:p w14:paraId="4F5E3FE7" w14:textId="77777777" w:rsidR="00DF24A3" w:rsidRPr="00DF24A3" w:rsidRDefault="00DF24A3" w:rsidP="00DF24A3">
      <w:pPr>
        <w:rPr>
          <w:rFonts w:eastAsia="Times New Roman" w:cstheme="minorHAnsi"/>
          <w:color w:val="222222"/>
          <w:sz w:val="24"/>
          <w:szCs w:val="24"/>
        </w:rPr>
      </w:pPr>
    </w:p>
    <w:p w14:paraId="6DC65390" w14:textId="6BB6C3D5" w:rsidR="00DF24A3" w:rsidRPr="00DF24A3" w:rsidRDefault="00DF24A3" w:rsidP="00DF24A3">
      <w:pPr>
        <w:rPr>
          <w:rFonts w:eastAsia="Times New Roman" w:cstheme="minorHAnsi"/>
          <w:color w:val="222222"/>
          <w:sz w:val="24"/>
          <w:szCs w:val="24"/>
        </w:rPr>
      </w:pPr>
      <w:r w:rsidRPr="00DF24A3">
        <w:rPr>
          <w:rFonts w:eastAsia="Times New Roman" w:cstheme="minorHAnsi"/>
          <w:color w:val="222222"/>
          <w:sz w:val="24"/>
          <w:szCs w:val="24"/>
        </w:rPr>
        <w:t xml:space="preserve">The Kolmogorov-Smirnov (KS) test </w:t>
      </w:r>
      <w:proofErr w:type="gramStart"/>
      <w:r w:rsidRPr="00DF24A3">
        <w:rPr>
          <w:rFonts w:eastAsia="Times New Roman" w:cstheme="minorHAnsi"/>
          <w:color w:val="222222"/>
          <w:sz w:val="24"/>
          <w:szCs w:val="24"/>
        </w:rPr>
        <w:t>is used</w:t>
      </w:r>
      <w:proofErr w:type="gramEnd"/>
      <w:r w:rsidRPr="00DF24A3">
        <w:rPr>
          <w:rFonts w:eastAsia="Times New Roman" w:cstheme="minorHAnsi"/>
          <w:color w:val="222222"/>
          <w:sz w:val="24"/>
          <w:szCs w:val="24"/>
        </w:rPr>
        <w:t xml:space="preserve"> for the null hypothesis that a given data set follows a specified theoretical distribution. In general it is designed for situations where the full theoretical distribution is specified </w:t>
      </w:r>
      <w:r w:rsidRPr="00DF24A3">
        <w:rPr>
          <w:rFonts w:eastAsia="Times New Roman" w:cstheme="minorHAnsi"/>
          <w:i/>
          <w:color w:val="222222"/>
          <w:sz w:val="24"/>
          <w:szCs w:val="24"/>
        </w:rPr>
        <w:t>a priori</w:t>
      </w:r>
      <w:r w:rsidRPr="00DF24A3">
        <w:rPr>
          <w:rFonts w:eastAsia="Times New Roman" w:cstheme="minorHAnsi"/>
          <w:color w:val="222222"/>
          <w:sz w:val="24"/>
          <w:szCs w:val="24"/>
        </w:rPr>
        <w:t xml:space="preserve">, and performs poorly if distribution parameter values estimated from the data are used to specify the distribution for the KS test </w:t>
      </w:r>
      <w:r w:rsidR="007E7E65">
        <w:rPr>
          <w:rFonts w:eastAsia="Times New Roman" w:cstheme="minorHAnsi"/>
          <w:color w:val="222222"/>
          <w:sz w:val="24"/>
          <w:szCs w:val="24"/>
        </w:rPr>
        <w:fldChar w:fldCharType="begin" w:fldLock="1"/>
      </w:r>
      <w:r w:rsidR="007E7E65">
        <w:rPr>
          <w:rFonts w:eastAsia="Times New Roman" w:cstheme="minorHAnsi"/>
          <w:color w:val="222222"/>
          <w:sz w:val="24"/>
          <w:szCs w:val="24"/>
        </w:rPr>
        <w:instrText>ADDIN CSL_CITATION { "citationItems" : [ { "id" : "ITEM-1", "itemData" : { "abstract" : "The standard tables used for the Kolmogorov-Smirnov test are valid when testing whether a set of observations are from a completely specified continuous distribution. If one or more parameters must be estimated from the sample thein the tables are no longer valid. A table is given in this note for use with the Kolmogorov-Smirnov statistic for testing whether a set of observations is from a normal population when the mean and variance are not specified but must be estimated from the sample. The table is obtained from a Monte Carlo calculation. A brief Monte Carlo investigation is made of the power of the test.", "author" : [ { "dropping-particle" : "", "family" : "Lilliefors", "given" : "H W", "non-dropping-particle" : "", "parse-names" : false, "suffix" : "" } ], "container-title" : "American Statistical Journal", "id" : "ITEM-1", "issue" : "318", "issued" : { "date-parts" : [ [ "1967" ] ] }, "page" : "399-402", "title" : "On the Kolmogorov-Smirnov test for normality with mean and variance unknown", "type" : "article-journal", "volume" : "June" }, "uris" : [ "http://www.mendeley.com/documents/?uuid=acfc75fa-f78c-459c-bf85-1b353c128561" ] } ], "mendeley" : { "formattedCitation" : "(Lilliefors 1967)", "plainTextFormattedCitation" : "(Lilliefors 1967)", "previouslyFormattedCitation" : "(Lilliefors 1967)" }, "properties" : { "noteIndex" : 0 }, "schema" : "https://github.com/citation-style-language/schema/raw/master/csl-citation.json" }</w:instrText>
      </w:r>
      <w:r w:rsidR="007E7E65">
        <w:rPr>
          <w:rFonts w:eastAsia="Times New Roman" w:cstheme="minorHAnsi"/>
          <w:color w:val="222222"/>
          <w:sz w:val="24"/>
          <w:szCs w:val="24"/>
        </w:rPr>
        <w:fldChar w:fldCharType="separate"/>
      </w:r>
      <w:r w:rsidR="007E7E65" w:rsidRPr="007E7E65">
        <w:rPr>
          <w:rFonts w:eastAsia="Times New Roman" w:cstheme="minorHAnsi"/>
          <w:noProof/>
          <w:color w:val="222222"/>
          <w:sz w:val="24"/>
          <w:szCs w:val="24"/>
        </w:rPr>
        <w:t>(Lilliefors 1967)</w:t>
      </w:r>
      <w:r w:rsidR="007E7E65">
        <w:rPr>
          <w:rFonts w:eastAsia="Times New Roman" w:cstheme="minorHAnsi"/>
          <w:color w:val="222222"/>
          <w:sz w:val="24"/>
          <w:szCs w:val="24"/>
        </w:rPr>
        <w:fldChar w:fldCharType="end"/>
      </w:r>
      <w:r w:rsidRPr="00DF24A3">
        <w:rPr>
          <w:rFonts w:eastAsia="Times New Roman" w:cstheme="minorHAnsi"/>
          <w:color w:val="222222"/>
          <w:sz w:val="24"/>
          <w:szCs w:val="24"/>
        </w:rPr>
        <w:t>. We used a Monte-Carlo</w:t>
      </w:r>
      <w:r>
        <w:rPr>
          <w:rFonts w:eastAsia="Times New Roman" w:cstheme="minorHAnsi"/>
          <w:color w:val="222222"/>
          <w:sz w:val="24"/>
          <w:szCs w:val="24"/>
        </w:rPr>
        <w:t xml:space="preserve"> (MC)</w:t>
      </w:r>
      <w:r w:rsidRPr="00DF24A3">
        <w:rPr>
          <w:rFonts w:eastAsia="Times New Roman" w:cstheme="minorHAnsi"/>
          <w:color w:val="222222"/>
          <w:sz w:val="24"/>
          <w:szCs w:val="24"/>
        </w:rPr>
        <w:t xml:space="preserve"> procedure to estimate the p-value for the estimated distribution against the data, where a smaller p-value indicates that the observed data is statistically different than the estimated distribution (following</w:t>
      </w:r>
      <w:r w:rsidR="007E7E65">
        <w:rPr>
          <w:rFonts w:eastAsia="Times New Roman" w:cstheme="minorHAnsi"/>
          <w:color w:val="222222"/>
          <w:sz w:val="24"/>
          <w:szCs w:val="24"/>
        </w:rPr>
        <w:t xml:space="preserve"> </w:t>
      </w:r>
      <w:r w:rsidR="007E7E65">
        <w:rPr>
          <w:rFonts w:eastAsia="Times New Roman" w:cstheme="minorHAnsi"/>
          <w:color w:val="222222"/>
          <w:sz w:val="24"/>
          <w:szCs w:val="24"/>
        </w:rPr>
        <w:fldChar w:fldCharType="begin" w:fldLock="1"/>
      </w:r>
      <w:r w:rsidR="007E7E65">
        <w:rPr>
          <w:rFonts w:eastAsia="Times New Roman" w:cstheme="minorHAnsi"/>
          <w:color w:val="222222"/>
          <w:sz w:val="24"/>
          <w:szCs w:val="24"/>
        </w:rPr>
        <w:instrText>ADDIN CSL_CITATION { "citationItems" : [ { "id" : "ITEM-1", "itemData" : { "abstract" : "The standard tables used for the Kolmogorov-Smirnov test are valid when testing whether a set of observations are from a completely specified continuous distribution. If one or more parameters must be estimated from the sample thein the tables are no longer valid. A table is given in this note for use with the Kolmogorov-Smirnov statistic for testing whether a set of observations is from a normal population when the mean and variance are not specified but must be estimated from the sample. The table is obtained from a Monte Carlo calculation. A brief Monte Carlo investigation is made of the power of the test.", "author" : [ { "dropping-particle" : "", "family" : "Lilliefors", "given" : "H W", "non-dropping-particle" : "", "parse-names" : false, "suffix" : "" } ], "container-title" : "American Statistical Journal", "id" : "ITEM-1", "issue" : "318", "issued" : { "date-parts" : [ [ "1967" ] ] }, "page" : "399-402", "title" : "On the Kolmogorov-Smirnov test for normality with mean and variance unknown", "type" : "article-journal", "volume" : "June" }, "uris" : [ "http://www.mendeley.com/documents/?uuid=acfc75fa-f78c-459c-bf85-1b353c128561" ] } ], "mendeley" : { "formattedCitation" : "(Lilliefors 1967)", "plainTextFormattedCitation" : "(Lilliefors 1967)", "previouslyFormattedCitation" : "(Lilliefors 1967)" }, "properties" : { "noteIndex" : 0 }, "schema" : "https://github.com/citation-style-language/schema/raw/master/csl-citation.json" }</w:instrText>
      </w:r>
      <w:r w:rsidR="007E7E65">
        <w:rPr>
          <w:rFonts w:eastAsia="Times New Roman" w:cstheme="minorHAnsi"/>
          <w:color w:val="222222"/>
          <w:sz w:val="24"/>
          <w:szCs w:val="24"/>
        </w:rPr>
        <w:fldChar w:fldCharType="separate"/>
      </w:r>
      <w:r w:rsidR="007E7E65" w:rsidRPr="007E7E65">
        <w:rPr>
          <w:rFonts w:eastAsia="Times New Roman" w:cstheme="minorHAnsi"/>
          <w:noProof/>
          <w:color w:val="222222"/>
          <w:sz w:val="24"/>
          <w:szCs w:val="24"/>
        </w:rPr>
        <w:t>(Lilliefors 1967)</w:t>
      </w:r>
      <w:r w:rsidR="007E7E65">
        <w:rPr>
          <w:rFonts w:eastAsia="Times New Roman" w:cstheme="minorHAnsi"/>
          <w:color w:val="222222"/>
          <w:sz w:val="24"/>
          <w:szCs w:val="24"/>
        </w:rPr>
        <w:fldChar w:fldCharType="end"/>
      </w:r>
      <w:r w:rsidRPr="00DF24A3">
        <w:rPr>
          <w:rFonts w:eastAsia="Times New Roman" w:cstheme="minorHAnsi"/>
          <w:color w:val="222222"/>
          <w:sz w:val="24"/>
          <w:szCs w:val="24"/>
        </w:rPr>
        <w:t>).</w:t>
      </w:r>
    </w:p>
    <w:p w14:paraId="6C80A290" w14:textId="77777777" w:rsidR="00DF24A3" w:rsidRPr="00DF24A3" w:rsidRDefault="00DF24A3" w:rsidP="00DF24A3">
      <w:pPr>
        <w:rPr>
          <w:rFonts w:eastAsia="Times New Roman" w:cstheme="minorHAnsi"/>
          <w:color w:val="222222"/>
          <w:sz w:val="24"/>
          <w:szCs w:val="24"/>
        </w:rPr>
      </w:pPr>
    </w:p>
    <w:p w14:paraId="4481C0DA" w14:textId="61ACA1FB" w:rsidR="006153E5" w:rsidRDefault="00DF24A3" w:rsidP="00DF24A3">
      <w:pPr>
        <w:rPr>
          <w:rFonts w:eastAsia="Times New Roman" w:cstheme="minorHAnsi"/>
          <w:color w:val="222222"/>
          <w:sz w:val="24"/>
          <w:szCs w:val="24"/>
        </w:rPr>
      </w:pPr>
      <w:r>
        <w:rPr>
          <w:rFonts w:eastAsia="Times New Roman" w:cstheme="minorHAnsi"/>
          <w:color w:val="222222"/>
          <w:sz w:val="24"/>
          <w:szCs w:val="24"/>
        </w:rPr>
        <w:t>The MC procedure:</w:t>
      </w:r>
      <w:r w:rsidRPr="00DF24A3">
        <w:rPr>
          <w:rFonts w:eastAsia="Times New Roman" w:cstheme="minorHAnsi"/>
          <w:color w:val="222222"/>
          <w:sz w:val="24"/>
          <w:szCs w:val="24"/>
        </w:rPr>
        <w:t xml:space="preserve"> calculate KS statistic for observed distribution relative to "theoretical" distribution at estimated parameter values. Then, for 5000 MC replicates, take n (n=number of observed values in original distribution fit) random draws from "theoretical" distribution at estimated parameter values. For each of these, estimate the same theoretical distribution, then perform KS test of random to theoretical distribution at estimated parameter values. This will generate </w:t>
      </w:r>
      <w:r>
        <w:rPr>
          <w:rFonts w:eastAsia="Times New Roman" w:cstheme="minorHAnsi"/>
          <w:color w:val="222222"/>
          <w:sz w:val="24"/>
          <w:szCs w:val="24"/>
        </w:rPr>
        <w:t>5</w:t>
      </w:r>
      <w:r w:rsidRPr="00DF24A3">
        <w:rPr>
          <w:rFonts w:eastAsia="Times New Roman" w:cstheme="minorHAnsi"/>
          <w:color w:val="222222"/>
          <w:sz w:val="24"/>
          <w:szCs w:val="24"/>
        </w:rPr>
        <w:t xml:space="preserve">000 KS values when the null hypothesis is true, thus a "null" distribution. The p-value </w:t>
      </w:r>
      <w:proofErr w:type="gramStart"/>
      <w:r w:rsidRPr="00DF24A3">
        <w:rPr>
          <w:rFonts w:eastAsia="Times New Roman" w:cstheme="minorHAnsi"/>
          <w:color w:val="222222"/>
          <w:sz w:val="24"/>
          <w:szCs w:val="24"/>
        </w:rPr>
        <w:t>is then calculated</w:t>
      </w:r>
      <w:proofErr w:type="gramEnd"/>
      <w:r w:rsidRPr="00DF24A3">
        <w:rPr>
          <w:rFonts w:eastAsia="Times New Roman" w:cstheme="minorHAnsi"/>
          <w:color w:val="222222"/>
          <w:sz w:val="24"/>
          <w:szCs w:val="24"/>
        </w:rPr>
        <w:t xml:space="preserve"> as:</w:t>
      </w:r>
    </w:p>
    <w:p w14:paraId="36CEFFA3" w14:textId="3E31E7CE" w:rsidR="00DF24A3" w:rsidRDefault="00DF24A3" w:rsidP="00DF24A3">
      <w:pPr>
        <w:rPr>
          <w:rFonts w:eastAsia="Times New Roman" w:cstheme="minorHAnsi"/>
          <w:color w:val="222222"/>
          <w:sz w:val="24"/>
          <w:szCs w:val="24"/>
        </w:rPr>
      </w:pPr>
    </w:p>
    <w:p w14:paraId="1B96B0A4" w14:textId="2E003830" w:rsidR="00DF24A3" w:rsidRDefault="00A74B54" w:rsidP="00DF24A3">
      <w:pPr>
        <w:rPr>
          <w:rFonts w:eastAsia="Times New Roman" w:cstheme="minorHAnsi"/>
          <w:color w:val="222222"/>
          <w:sz w:val="24"/>
          <w:szCs w:val="24"/>
        </w:rPr>
      </w:pPr>
      <w:r>
        <w:rPr>
          <w:rFonts w:eastAsia="Times New Roman" w:cstheme="minorHAnsi"/>
          <w:color w:val="222222"/>
          <w:sz w:val="24"/>
          <w:szCs w:val="24"/>
        </w:rPr>
        <w:tab/>
      </w:r>
      <m:oMath>
        <m:r>
          <w:rPr>
            <w:rFonts w:ascii="Cambria Math" w:eastAsia="Times New Roman" w:hAnsi="Cambria Math" w:cstheme="minorHAnsi"/>
            <w:color w:val="222222"/>
            <w:sz w:val="24"/>
            <w:szCs w:val="24"/>
          </w:rPr>
          <m:t>1-</m:t>
        </m:r>
        <m:f>
          <m:fPr>
            <m:ctrlPr>
              <w:rPr>
                <w:rFonts w:ascii="Cambria Math" w:eastAsia="Times New Roman" w:hAnsi="Cambria Math" w:cstheme="minorHAnsi"/>
                <w:i/>
                <w:color w:val="222222"/>
                <w:sz w:val="24"/>
                <w:szCs w:val="24"/>
              </w:rPr>
            </m:ctrlPr>
          </m:fPr>
          <m:num>
            <m:nary>
              <m:naryPr>
                <m:chr m:val="∑"/>
                <m:limLoc m:val="undOvr"/>
                <m:ctrlPr>
                  <w:rPr>
                    <w:rFonts w:ascii="Cambria Math" w:eastAsia="Times New Roman" w:hAnsi="Cambria Math" w:cstheme="minorHAnsi"/>
                    <w:i/>
                    <w:color w:val="222222"/>
                    <w:sz w:val="24"/>
                    <w:szCs w:val="24"/>
                  </w:rPr>
                </m:ctrlPr>
              </m:naryPr>
              <m:sub>
                <m:r>
                  <w:rPr>
                    <w:rFonts w:ascii="Cambria Math" w:eastAsia="Times New Roman" w:hAnsi="Cambria Math" w:cstheme="minorHAnsi"/>
                    <w:color w:val="222222"/>
                    <w:sz w:val="24"/>
                    <w:szCs w:val="24"/>
                  </w:rPr>
                  <m:t>i=1</m:t>
                </m:r>
              </m:sub>
              <m:sup>
                <m:sSub>
                  <m:sSubPr>
                    <m:ctrlPr>
                      <w:rPr>
                        <w:rFonts w:ascii="Cambria Math" w:eastAsia="Times New Roman" w:hAnsi="Cambria Math" w:cstheme="minorHAnsi"/>
                        <w:i/>
                        <w:color w:val="222222"/>
                        <w:sz w:val="24"/>
                        <w:szCs w:val="24"/>
                      </w:rPr>
                    </m:ctrlPr>
                  </m:sSubPr>
                  <m:e>
                    <m:r>
                      <w:rPr>
                        <w:rFonts w:ascii="Cambria Math" w:eastAsia="Times New Roman" w:hAnsi="Cambria Math" w:cstheme="minorHAnsi"/>
                        <w:color w:val="222222"/>
                        <w:sz w:val="24"/>
                        <w:szCs w:val="24"/>
                      </w:rPr>
                      <m:t>n</m:t>
                    </m:r>
                  </m:e>
                  <m:sub>
                    <m:r>
                      <w:rPr>
                        <w:rFonts w:ascii="Cambria Math" w:eastAsia="Times New Roman" w:hAnsi="Cambria Math" w:cstheme="minorHAnsi"/>
                        <w:color w:val="222222"/>
                        <w:sz w:val="24"/>
                        <w:szCs w:val="24"/>
                      </w:rPr>
                      <m:t>mc</m:t>
                    </m:r>
                  </m:sub>
                </m:sSub>
              </m:sup>
              <m:e>
                <m:r>
                  <w:rPr>
                    <w:rFonts w:ascii="Cambria Math" w:eastAsia="Times New Roman" w:hAnsi="Cambria Math" w:cstheme="minorHAnsi"/>
                    <w:color w:val="222222"/>
                    <w:sz w:val="24"/>
                    <w:szCs w:val="24"/>
                  </w:rPr>
                  <m:t>I</m:t>
                </m:r>
                <m:d>
                  <m:dPr>
                    <m:ctrlPr>
                      <w:rPr>
                        <w:rFonts w:ascii="Cambria Math" w:eastAsia="Times New Roman" w:hAnsi="Cambria Math" w:cstheme="minorHAnsi"/>
                        <w:i/>
                        <w:color w:val="222222"/>
                        <w:sz w:val="24"/>
                        <w:szCs w:val="24"/>
                      </w:rPr>
                    </m:ctrlPr>
                  </m:dPr>
                  <m:e>
                    <m:sSub>
                      <m:sSubPr>
                        <m:ctrlPr>
                          <w:rPr>
                            <w:rFonts w:ascii="Cambria Math" w:eastAsia="Times New Roman" w:hAnsi="Cambria Math" w:cstheme="minorHAnsi"/>
                            <w:i/>
                            <w:color w:val="222222"/>
                            <w:sz w:val="24"/>
                            <w:szCs w:val="24"/>
                          </w:rPr>
                        </m:ctrlPr>
                      </m:sSubPr>
                      <m:e>
                        <m:r>
                          <w:rPr>
                            <w:rFonts w:ascii="Cambria Math" w:eastAsia="Times New Roman" w:hAnsi="Cambria Math" w:cstheme="minorHAnsi"/>
                            <w:color w:val="222222"/>
                            <w:sz w:val="24"/>
                            <w:szCs w:val="24"/>
                          </w:rPr>
                          <m:t>d</m:t>
                        </m:r>
                      </m:e>
                      <m:sub>
                        <m:r>
                          <w:rPr>
                            <w:rFonts w:ascii="Cambria Math" w:eastAsia="Times New Roman" w:hAnsi="Cambria Math" w:cstheme="minorHAnsi"/>
                            <w:color w:val="222222"/>
                            <w:sz w:val="24"/>
                            <w:szCs w:val="24"/>
                          </w:rPr>
                          <m:t>obs</m:t>
                        </m:r>
                      </m:sub>
                    </m:sSub>
                    <m:r>
                      <w:rPr>
                        <w:rFonts w:ascii="Cambria Math" w:eastAsia="Times New Roman" w:hAnsi="Cambria Math" w:cstheme="minorHAnsi"/>
                        <w:color w:val="222222"/>
                        <w:sz w:val="24"/>
                        <w:szCs w:val="24"/>
                      </w:rPr>
                      <m:t>&gt;</m:t>
                    </m:r>
                    <m:sSub>
                      <m:sSubPr>
                        <m:ctrlPr>
                          <w:rPr>
                            <w:rFonts w:ascii="Cambria Math" w:eastAsia="Times New Roman" w:hAnsi="Cambria Math" w:cstheme="minorHAnsi"/>
                            <w:i/>
                            <w:color w:val="222222"/>
                            <w:sz w:val="24"/>
                            <w:szCs w:val="24"/>
                          </w:rPr>
                        </m:ctrlPr>
                      </m:sSubPr>
                      <m:e>
                        <m:r>
                          <w:rPr>
                            <w:rFonts w:ascii="Cambria Math" w:eastAsia="Times New Roman" w:hAnsi="Cambria Math" w:cstheme="minorHAnsi"/>
                            <w:color w:val="222222"/>
                            <w:sz w:val="24"/>
                            <w:szCs w:val="24"/>
                          </w:rPr>
                          <m:t>d</m:t>
                        </m:r>
                      </m:e>
                      <m:sub>
                        <m:r>
                          <w:rPr>
                            <w:rFonts w:ascii="Cambria Math" w:eastAsia="Times New Roman" w:hAnsi="Cambria Math" w:cstheme="minorHAnsi"/>
                            <w:color w:val="222222"/>
                            <w:sz w:val="24"/>
                            <w:szCs w:val="24"/>
                          </w:rPr>
                          <m:t>i</m:t>
                        </m:r>
                      </m:sub>
                    </m:sSub>
                  </m:e>
                </m:d>
              </m:e>
            </m:nary>
          </m:num>
          <m:den>
            <m:sSub>
              <m:sSubPr>
                <m:ctrlPr>
                  <w:rPr>
                    <w:rFonts w:ascii="Cambria Math" w:eastAsia="Times New Roman" w:hAnsi="Cambria Math" w:cstheme="minorHAnsi"/>
                    <w:i/>
                    <w:color w:val="222222"/>
                    <w:sz w:val="24"/>
                    <w:szCs w:val="24"/>
                  </w:rPr>
                </m:ctrlPr>
              </m:sSubPr>
              <m:e>
                <m:r>
                  <w:rPr>
                    <w:rFonts w:ascii="Cambria Math" w:eastAsia="Times New Roman" w:hAnsi="Cambria Math" w:cstheme="minorHAnsi"/>
                    <w:color w:val="222222"/>
                    <w:sz w:val="24"/>
                    <w:szCs w:val="24"/>
                  </w:rPr>
                  <m:t>n</m:t>
                </m:r>
              </m:e>
              <m:sub>
                <m:r>
                  <w:rPr>
                    <w:rFonts w:ascii="Cambria Math" w:eastAsia="Times New Roman" w:hAnsi="Cambria Math" w:cstheme="minorHAnsi"/>
                    <w:color w:val="222222"/>
                    <w:sz w:val="24"/>
                    <w:szCs w:val="24"/>
                  </w:rPr>
                  <m:t>mc</m:t>
                </m:r>
              </m:sub>
            </m:sSub>
            <m:r>
              <w:rPr>
                <w:rFonts w:ascii="Cambria Math" w:eastAsia="Times New Roman" w:hAnsi="Cambria Math" w:cstheme="minorHAnsi"/>
                <w:color w:val="222222"/>
                <w:sz w:val="24"/>
                <w:szCs w:val="24"/>
              </w:rPr>
              <m:t>+1</m:t>
            </m:r>
          </m:den>
        </m:f>
      </m:oMath>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ab/>
      </w:r>
      <w:r>
        <w:rPr>
          <w:rFonts w:eastAsia="Times New Roman" w:cstheme="minorHAnsi"/>
          <w:color w:val="222222"/>
          <w:sz w:val="24"/>
          <w:szCs w:val="24"/>
        </w:rPr>
        <w:tab/>
        <w:t>(7)</w:t>
      </w:r>
    </w:p>
    <w:p w14:paraId="3C1F1361" w14:textId="24871EB3" w:rsidR="00A74B54" w:rsidRPr="00A74B54" w:rsidRDefault="00A74B54" w:rsidP="00A74B54">
      <w:pPr>
        <w:rPr>
          <w:rFonts w:eastAsia="Times New Roman" w:cstheme="minorHAnsi"/>
          <w:color w:val="222222"/>
          <w:sz w:val="24"/>
          <w:szCs w:val="24"/>
        </w:rPr>
      </w:pPr>
      <w:proofErr w:type="gramStart"/>
      <w:r>
        <w:rPr>
          <w:rFonts w:eastAsia="Times New Roman" w:cstheme="minorHAnsi"/>
          <w:color w:val="222222"/>
          <w:sz w:val="24"/>
          <w:szCs w:val="24"/>
        </w:rPr>
        <w:t>where</w:t>
      </w:r>
      <w:proofErr w:type="gramEnd"/>
      <w:r>
        <w:rPr>
          <w:rFonts w:eastAsia="Times New Roman" w:cstheme="minorHAnsi"/>
          <w:color w:val="222222"/>
          <w:sz w:val="24"/>
          <w:szCs w:val="24"/>
        </w:rPr>
        <w:t xml:space="preserve"> </w:t>
      </w:r>
      <w:proofErr w:type="spellStart"/>
      <w:r>
        <w:rPr>
          <w:rFonts w:eastAsia="Times New Roman" w:cstheme="minorHAnsi"/>
          <w:color w:val="222222"/>
          <w:sz w:val="24"/>
          <w:szCs w:val="24"/>
        </w:rPr>
        <w:t>n</w:t>
      </w:r>
      <w:r>
        <w:rPr>
          <w:rFonts w:eastAsia="Times New Roman" w:cstheme="minorHAnsi"/>
          <w:color w:val="222222"/>
          <w:sz w:val="24"/>
          <w:szCs w:val="24"/>
          <w:vertAlign w:val="subscript"/>
        </w:rPr>
        <w:t>mc</w:t>
      </w:r>
      <w:proofErr w:type="spellEnd"/>
      <w:r>
        <w:rPr>
          <w:rFonts w:eastAsia="Times New Roman" w:cstheme="minorHAnsi"/>
          <w:color w:val="222222"/>
          <w:sz w:val="24"/>
          <w:szCs w:val="24"/>
        </w:rPr>
        <w:t xml:space="preserve"> is the number of MC replicates in the null distribution (5000), d</w:t>
      </w:r>
      <w:r>
        <w:rPr>
          <w:rFonts w:eastAsia="Times New Roman" w:cstheme="minorHAnsi"/>
          <w:color w:val="222222"/>
          <w:sz w:val="24"/>
          <w:szCs w:val="24"/>
          <w:vertAlign w:val="subscript"/>
        </w:rPr>
        <w:t>i</w:t>
      </w:r>
      <w:r>
        <w:rPr>
          <w:rFonts w:eastAsia="Times New Roman" w:cstheme="minorHAnsi"/>
          <w:color w:val="222222"/>
          <w:sz w:val="24"/>
          <w:szCs w:val="24"/>
        </w:rPr>
        <w:t xml:space="preserve"> is the value of the KS statistic foe MC replicate i, and </w:t>
      </w:r>
      <w:proofErr w:type="spellStart"/>
      <w:r>
        <w:rPr>
          <w:rFonts w:eastAsia="Times New Roman" w:cstheme="minorHAnsi"/>
          <w:color w:val="222222"/>
          <w:sz w:val="24"/>
          <w:szCs w:val="24"/>
        </w:rPr>
        <w:t>d</w:t>
      </w:r>
      <w:r>
        <w:rPr>
          <w:rFonts w:eastAsia="Times New Roman" w:cstheme="minorHAnsi"/>
          <w:color w:val="222222"/>
          <w:sz w:val="24"/>
          <w:szCs w:val="24"/>
          <w:vertAlign w:val="subscript"/>
        </w:rPr>
        <w:t>obs</w:t>
      </w:r>
      <w:proofErr w:type="spellEnd"/>
      <w:r>
        <w:rPr>
          <w:rFonts w:eastAsia="Times New Roman" w:cstheme="minorHAnsi"/>
          <w:color w:val="222222"/>
          <w:sz w:val="24"/>
          <w:szCs w:val="24"/>
        </w:rPr>
        <w:t xml:space="preserve"> is the observed value of the KS statistic. </w:t>
      </w:r>
      <w:r w:rsidRPr="00A74B54">
        <w:rPr>
          <w:rFonts w:eastAsia="Times New Roman" w:cstheme="minorHAnsi"/>
          <w:color w:val="222222"/>
          <w:sz w:val="24"/>
          <w:szCs w:val="24"/>
        </w:rPr>
        <w:t xml:space="preserve">I is an indicator function that takes a value of </w:t>
      </w:r>
      <w:proofErr w:type="gramStart"/>
      <w:r w:rsidRPr="00A74B54">
        <w:rPr>
          <w:rFonts w:eastAsia="Times New Roman" w:cstheme="minorHAnsi"/>
          <w:color w:val="222222"/>
          <w:sz w:val="24"/>
          <w:szCs w:val="24"/>
        </w:rPr>
        <w:t>1</w:t>
      </w:r>
      <w:proofErr w:type="gramEnd"/>
      <w:r w:rsidRPr="00A74B54">
        <w:rPr>
          <w:rFonts w:eastAsia="Times New Roman" w:cstheme="minorHAnsi"/>
          <w:color w:val="222222"/>
          <w:sz w:val="24"/>
          <w:szCs w:val="24"/>
        </w:rPr>
        <w:t xml:space="preserve"> if the observed statistic is </w:t>
      </w:r>
      <w:r>
        <w:rPr>
          <w:rFonts w:eastAsia="Times New Roman" w:cstheme="minorHAnsi"/>
          <w:color w:val="222222"/>
          <w:sz w:val="24"/>
          <w:szCs w:val="24"/>
        </w:rPr>
        <w:t>greater</w:t>
      </w:r>
      <w:r w:rsidRPr="00A74B54">
        <w:rPr>
          <w:rFonts w:eastAsia="Times New Roman" w:cstheme="minorHAnsi"/>
          <w:color w:val="222222"/>
          <w:sz w:val="24"/>
          <w:szCs w:val="24"/>
        </w:rPr>
        <w:t xml:space="preserve"> than the simulated, 0 otherwise. The sum tallies the number of simulated statistics are smaller than the observed statistic. Note that we divide by</w:t>
      </w:r>
      <w:r>
        <w:rPr>
          <w:rFonts w:eastAsia="Times New Roman" w:cstheme="minorHAnsi"/>
          <w:color w:val="222222"/>
          <w:sz w:val="24"/>
          <w:szCs w:val="24"/>
        </w:rPr>
        <w:t xml:space="preserve"> n</w:t>
      </w:r>
      <w:r>
        <w:rPr>
          <w:rFonts w:eastAsia="Times New Roman" w:cstheme="minorHAnsi"/>
          <w:color w:val="222222"/>
          <w:sz w:val="24"/>
          <w:szCs w:val="24"/>
          <w:vertAlign w:val="subscript"/>
        </w:rPr>
        <w:t>mc</w:t>
      </w:r>
      <w:r>
        <w:rPr>
          <w:rFonts w:eastAsia="Times New Roman" w:cstheme="minorHAnsi"/>
          <w:color w:val="222222"/>
          <w:sz w:val="24"/>
          <w:szCs w:val="24"/>
        </w:rPr>
        <w:t>+1</w:t>
      </w:r>
      <w:r w:rsidRPr="00A74B54">
        <w:rPr>
          <w:rFonts w:eastAsia="Times New Roman" w:cstheme="minorHAnsi"/>
          <w:color w:val="222222"/>
          <w:sz w:val="24"/>
          <w:szCs w:val="24"/>
        </w:rPr>
        <w:t xml:space="preserve"> because we have </w:t>
      </w:r>
      <w:r>
        <w:rPr>
          <w:rFonts w:eastAsia="Times New Roman" w:cstheme="minorHAnsi"/>
          <w:color w:val="222222"/>
          <w:sz w:val="24"/>
          <w:szCs w:val="24"/>
        </w:rPr>
        <w:t>n</w:t>
      </w:r>
      <w:r>
        <w:rPr>
          <w:rFonts w:eastAsia="Times New Roman" w:cstheme="minorHAnsi"/>
          <w:color w:val="222222"/>
          <w:sz w:val="24"/>
          <w:szCs w:val="24"/>
          <w:vertAlign w:val="subscript"/>
        </w:rPr>
        <w:t>mc</w:t>
      </w:r>
      <w:r>
        <w:rPr>
          <w:rFonts w:eastAsia="Times New Roman" w:cstheme="minorHAnsi"/>
          <w:color w:val="222222"/>
          <w:sz w:val="24"/>
          <w:szCs w:val="24"/>
        </w:rPr>
        <w:t>+1</w:t>
      </w:r>
      <w:r w:rsidRPr="00A74B54">
        <w:rPr>
          <w:rFonts w:eastAsia="Times New Roman" w:cstheme="minorHAnsi"/>
          <w:color w:val="222222"/>
          <w:sz w:val="24"/>
          <w:szCs w:val="24"/>
        </w:rPr>
        <w:t xml:space="preserve">total statistics (including </w:t>
      </w:r>
      <w:proofErr w:type="spellStart"/>
      <w:r>
        <w:rPr>
          <w:rFonts w:eastAsia="Times New Roman" w:cstheme="minorHAnsi"/>
          <w:color w:val="222222"/>
          <w:sz w:val="24"/>
          <w:szCs w:val="24"/>
        </w:rPr>
        <w:t>d</w:t>
      </w:r>
      <w:r>
        <w:rPr>
          <w:rFonts w:eastAsia="Times New Roman" w:cstheme="minorHAnsi"/>
          <w:color w:val="222222"/>
          <w:sz w:val="24"/>
          <w:szCs w:val="24"/>
          <w:vertAlign w:val="subscript"/>
        </w:rPr>
        <w:t>obs</w:t>
      </w:r>
      <w:proofErr w:type="spellEnd"/>
      <w:r>
        <w:rPr>
          <w:rFonts w:eastAsia="Times New Roman" w:cstheme="minorHAnsi"/>
          <w:color w:val="222222"/>
          <w:sz w:val="24"/>
          <w:szCs w:val="24"/>
        </w:rPr>
        <w:t xml:space="preserve">). </w:t>
      </w:r>
      <w:r w:rsidRPr="00A74B54">
        <w:rPr>
          <w:rFonts w:eastAsia="Times New Roman" w:cstheme="minorHAnsi"/>
          <w:color w:val="222222"/>
          <w:sz w:val="24"/>
          <w:szCs w:val="24"/>
        </w:rPr>
        <w:t xml:space="preserve">We can then evaluate, against some </w:t>
      </w:r>
      <w:r>
        <w:rPr>
          <w:rFonts w:eastAsia="Times New Roman" w:cstheme="minorHAnsi"/>
          <w:color w:val="222222"/>
          <w:sz w:val="24"/>
          <w:szCs w:val="24"/>
        </w:rPr>
        <w:t xml:space="preserve">α level of significance, </w:t>
      </w:r>
      <w:r w:rsidRPr="00A74B54">
        <w:rPr>
          <w:rFonts w:eastAsia="Times New Roman" w:cstheme="minorHAnsi"/>
          <w:color w:val="222222"/>
          <w:sz w:val="24"/>
          <w:szCs w:val="24"/>
        </w:rPr>
        <w:t>which if any distributions are "fail to reject" (</w:t>
      </w:r>
      <w:proofErr w:type="spellStart"/>
      <w:r w:rsidRPr="00A74B54">
        <w:rPr>
          <w:rFonts w:eastAsia="Times New Roman" w:cstheme="minorHAnsi"/>
          <w:color w:val="222222"/>
          <w:sz w:val="24"/>
          <w:szCs w:val="24"/>
        </w:rPr>
        <w:t>ftr</w:t>
      </w:r>
      <w:proofErr w:type="spellEnd"/>
      <w:r w:rsidRPr="00A74B54">
        <w:rPr>
          <w:rFonts w:eastAsia="Times New Roman" w:cstheme="minorHAnsi"/>
          <w:color w:val="222222"/>
          <w:sz w:val="24"/>
          <w:szCs w:val="24"/>
        </w:rPr>
        <w:t>).</w:t>
      </w:r>
    </w:p>
    <w:p w14:paraId="0F37546C" w14:textId="77777777" w:rsidR="00A74B54" w:rsidRPr="00A74B54" w:rsidRDefault="00A74B54" w:rsidP="00A74B54">
      <w:pPr>
        <w:rPr>
          <w:rFonts w:eastAsia="Times New Roman" w:cstheme="minorHAnsi"/>
          <w:color w:val="222222"/>
          <w:sz w:val="24"/>
          <w:szCs w:val="24"/>
        </w:rPr>
      </w:pPr>
    </w:p>
    <w:p w14:paraId="59784E72" w14:textId="7D6F8C94" w:rsidR="00A74B54" w:rsidRDefault="00A74B54" w:rsidP="00A74B54">
      <w:pPr>
        <w:rPr>
          <w:rFonts w:eastAsia="Times New Roman" w:cstheme="minorHAnsi"/>
          <w:color w:val="222222"/>
          <w:sz w:val="24"/>
          <w:szCs w:val="24"/>
        </w:rPr>
      </w:pPr>
      <w:r w:rsidRPr="00A74B54">
        <w:rPr>
          <w:rFonts w:eastAsia="Times New Roman" w:cstheme="minorHAnsi"/>
          <w:color w:val="222222"/>
          <w:sz w:val="24"/>
          <w:szCs w:val="24"/>
        </w:rPr>
        <w:t xml:space="preserve">Interpretation of the KS test, for an application like this, suffers from two issues related to sample size. At low sample </w:t>
      </w:r>
      <w:proofErr w:type="gramStart"/>
      <w:r w:rsidRPr="00A74B54">
        <w:rPr>
          <w:rFonts w:eastAsia="Times New Roman" w:cstheme="minorHAnsi"/>
          <w:color w:val="222222"/>
          <w:sz w:val="24"/>
          <w:szCs w:val="24"/>
        </w:rPr>
        <w:t>sizes</w:t>
      </w:r>
      <w:proofErr w:type="gramEnd"/>
      <w:r w:rsidRPr="00A74B54">
        <w:rPr>
          <w:rFonts w:eastAsia="Times New Roman" w:cstheme="minorHAnsi"/>
          <w:color w:val="222222"/>
          <w:sz w:val="24"/>
          <w:szCs w:val="24"/>
        </w:rPr>
        <w:t xml:space="preserve"> the test has less statistical power to reject the null hypothesis, such that with low sample size a fail to reject result (</w:t>
      </w:r>
      <w:proofErr w:type="spellStart"/>
      <w:r w:rsidRPr="00A74B54">
        <w:rPr>
          <w:rFonts w:eastAsia="Times New Roman" w:cstheme="minorHAnsi"/>
          <w:color w:val="222222"/>
          <w:sz w:val="24"/>
          <w:szCs w:val="24"/>
        </w:rPr>
        <w:t>ftr</w:t>
      </w:r>
      <w:proofErr w:type="spellEnd"/>
      <w:r w:rsidRPr="00A74B54">
        <w:rPr>
          <w:rFonts w:eastAsia="Times New Roman" w:cstheme="minorHAnsi"/>
          <w:color w:val="222222"/>
          <w:sz w:val="24"/>
          <w:szCs w:val="24"/>
        </w:rPr>
        <w:t xml:space="preserve">) does not necessarily provide evidence in favor of the estimated distribution (the null hypothesis). A large sample size presents the opposite problem--as sample size increases, the effect size necessary to reject the null hypothesis decreases. At large sample sizes this means that although the observed data are statistically different </w:t>
      </w:r>
      <w:proofErr w:type="gramStart"/>
      <w:r w:rsidRPr="00A74B54">
        <w:rPr>
          <w:rFonts w:eastAsia="Times New Roman" w:cstheme="minorHAnsi"/>
          <w:color w:val="222222"/>
          <w:sz w:val="24"/>
          <w:szCs w:val="24"/>
        </w:rPr>
        <w:t>than</w:t>
      </w:r>
      <w:proofErr w:type="gramEnd"/>
      <w:r w:rsidRPr="00A74B54">
        <w:rPr>
          <w:rFonts w:eastAsia="Times New Roman" w:cstheme="minorHAnsi"/>
          <w:color w:val="222222"/>
          <w:sz w:val="24"/>
          <w:szCs w:val="24"/>
        </w:rPr>
        <w:t xml:space="preserve"> the estimated distribution, the difference may not be of practical significance. We use </w:t>
      </w:r>
      <w:del w:id="135" w:author="Maureen C. Kennedy" w:date="2018-08-02T17:09:00Z">
        <w:r w:rsidRPr="00A74B54" w:rsidDel="004D4249">
          <w:rPr>
            <w:rFonts w:eastAsia="Times New Roman" w:cstheme="minorHAnsi"/>
            <w:color w:val="222222"/>
            <w:sz w:val="24"/>
            <w:szCs w:val="24"/>
          </w:rPr>
          <w:delText xml:space="preserve">equivlance </w:delText>
        </w:r>
      </w:del>
      <w:ins w:id="136" w:author="Maureen C. Kennedy" w:date="2018-08-02T17:09:00Z">
        <w:r w:rsidR="004D4249" w:rsidRPr="00A74B54">
          <w:rPr>
            <w:rFonts w:eastAsia="Times New Roman" w:cstheme="minorHAnsi"/>
            <w:color w:val="222222"/>
            <w:sz w:val="24"/>
            <w:szCs w:val="24"/>
          </w:rPr>
          <w:t>equiv</w:t>
        </w:r>
        <w:r w:rsidR="004D4249">
          <w:rPr>
            <w:rFonts w:eastAsia="Times New Roman" w:cstheme="minorHAnsi"/>
            <w:color w:val="222222"/>
            <w:sz w:val="24"/>
            <w:szCs w:val="24"/>
          </w:rPr>
          <w:t>a</w:t>
        </w:r>
        <w:r w:rsidR="004D4249" w:rsidRPr="00A74B54">
          <w:rPr>
            <w:rFonts w:eastAsia="Times New Roman" w:cstheme="minorHAnsi"/>
            <w:color w:val="222222"/>
            <w:sz w:val="24"/>
            <w:szCs w:val="24"/>
          </w:rPr>
          <w:t>l</w:t>
        </w:r>
        <w:r w:rsidR="004D4249">
          <w:rPr>
            <w:rFonts w:eastAsia="Times New Roman" w:cstheme="minorHAnsi"/>
            <w:color w:val="222222"/>
            <w:sz w:val="24"/>
            <w:szCs w:val="24"/>
          </w:rPr>
          <w:t>e</w:t>
        </w:r>
        <w:r w:rsidR="004D4249" w:rsidRPr="00A74B54">
          <w:rPr>
            <w:rFonts w:eastAsia="Times New Roman" w:cstheme="minorHAnsi"/>
            <w:color w:val="222222"/>
            <w:sz w:val="24"/>
            <w:szCs w:val="24"/>
          </w:rPr>
          <w:t xml:space="preserve">nce </w:t>
        </w:r>
      </w:ins>
      <w:r w:rsidRPr="00A74B54">
        <w:rPr>
          <w:rFonts w:eastAsia="Times New Roman" w:cstheme="minorHAnsi"/>
          <w:color w:val="222222"/>
          <w:sz w:val="24"/>
          <w:szCs w:val="24"/>
        </w:rPr>
        <w:t>tests to aid our interpre</w:t>
      </w:r>
      <w:r>
        <w:rPr>
          <w:rFonts w:eastAsia="Times New Roman" w:cstheme="minorHAnsi"/>
          <w:color w:val="222222"/>
          <w:sz w:val="24"/>
          <w:szCs w:val="24"/>
        </w:rPr>
        <w:t>ta</w:t>
      </w:r>
      <w:r w:rsidRPr="00A74B54">
        <w:rPr>
          <w:rFonts w:eastAsia="Times New Roman" w:cstheme="minorHAnsi"/>
          <w:color w:val="222222"/>
          <w:sz w:val="24"/>
          <w:szCs w:val="24"/>
        </w:rPr>
        <w:t>tion of the goodness of fit between observed data and estimated distributions.</w:t>
      </w:r>
    </w:p>
    <w:p w14:paraId="35865102" w14:textId="7CDE9031" w:rsidR="00A74B54" w:rsidRDefault="00A74B54" w:rsidP="00A74B54">
      <w:pPr>
        <w:rPr>
          <w:rFonts w:eastAsia="Times New Roman" w:cstheme="minorHAnsi"/>
          <w:color w:val="222222"/>
          <w:sz w:val="24"/>
          <w:szCs w:val="24"/>
        </w:rPr>
      </w:pPr>
    </w:p>
    <w:p w14:paraId="2940E12E" w14:textId="1EE8199E" w:rsidR="00A74B54" w:rsidRPr="00A74B54" w:rsidRDefault="00A74B54" w:rsidP="00A74B54">
      <w:pPr>
        <w:rPr>
          <w:rFonts w:eastAsia="Times New Roman" w:cstheme="minorHAnsi"/>
          <w:color w:val="222222"/>
          <w:sz w:val="24"/>
          <w:szCs w:val="24"/>
        </w:rPr>
      </w:pPr>
      <w:r w:rsidRPr="00A74B54">
        <w:rPr>
          <w:rFonts w:eastAsia="Times New Roman" w:cstheme="minorHAnsi"/>
          <w:color w:val="222222"/>
          <w:sz w:val="24"/>
          <w:szCs w:val="24"/>
        </w:rPr>
        <w:t>Equivalence test: TOST</w:t>
      </w:r>
    </w:p>
    <w:p w14:paraId="390B6825" w14:textId="77777777" w:rsidR="00A74B54" w:rsidRPr="00A74B54" w:rsidRDefault="00A74B54" w:rsidP="00A74B54">
      <w:pPr>
        <w:rPr>
          <w:rFonts w:eastAsia="Times New Roman" w:cstheme="minorHAnsi"/>
          <w:color w:val="222222"/>
          <w:sz w:val="24"/>
          <w:szCs w:val="24"/>
        </w:rPr>
      </w:pPr>
    </w:p>
    <w:p w14:paraId="05A72365" w14:textId="2727A7AE" w:rsidR="00A74B54" w:rsidRPr="00A74B54" w:rsidRDefault="007E7E65" w:rsidP="00A74B54">
      <w:pPr>
        <w:rPr>
          <w:rFonts w:eastAsia="Times New Roman" w:cstheme="minorHAnsi"/>
          <w:color w:val="222222"/>
          <w:sz w:val="24"/>
          <w:szCs w:val="24"/>
        </w:rPr>
      </w:pPr>
      <w:r>
        <w:rPr>
          <w:rFonts w:eastAsia="Times New Roman" w:cstheme="minorHAnsi"/>
          <w:color w:val="222222"/>
          <w:sz w:val="24"/>
          <w:szCs w:val="24"/>
        </w:rPr>
        <w:fldChar w:fldCharType="begin" w:fldLock="1"/>
      </w:r>
      <w:r>
        <w:rPr>
          <w:rFonts w:eastAsia="Times New Roman" w:cstheme="minorHAnsi"/>
          <w:color w:val="222222"/>
          <w:sz w:val="24"/>
          <w:szCs w:val="24"/>
        </w:rPr>
        <w:instrText>ADDIN CSL_CITATION { "citationItems" : [ { "id" : "ITEM-1", "itemData" : { "DOI" : "10.1016/j.ecolmodel.2004.01.013", "ISSN" : "03043800", "author" : [ { "dropping-particle" : "", "family" : "Robinson", "given" : "Andrew P.", "non-dropping-particle" : "", "parse-names" : false, "suffix" : "" }, { "dropping-particle" : "", "family" : "Froese", "given" : "Robert E.", "non-dropping-particle" : "", "parse-names" : false, "suffix" : "" } ], "container-title" : "Ecological Modelling", "id" : "ITEM-1", "issue" : "3-4", "issued" : { "date-parts" : [ [ "2004", "9" ] ] }, "page" : "349-358", "title" : "Model validation using equivalence tests", "type" : "article-journal", "volume" : "176" }, "uris" : [ "http://www.mendeley.com/documents/?uuid=7d86dec4-0c74-46bc-82a6-4ff26fade18e" ] } ], "mendeley" : { "formattedCitation" : "(Robinson and Froese 2004)", "plainTextFormattedCitation" : "(Robinson and Froese 2004)", "previouslyFormattedCitation" : "(Robinson and Froese 2004)" }, "properties" : { "noteIndex" : 0 }, "schema" : "https://github.com/citation-style-language/schema/raw/master/csl-citation.json" }</w:instrText>
      </w:r>
      <w:r>
        <w:rPr>
          <w:rFonts w:eastAsia="Times New Roman" w:cstheme="minorHAnsi"/>
          <w:color w:val="222222"/>
          <w:sz w:val="24"/>
          <w:szCs w:val="24"/>
        </w:rPr>
        <w:fldChar w:fldCharType="separate"/>
      </w:r>
      <w:r w:rsidRPr="007E7E65">
        <w:rPr>
          <w:rFonts w:eastAsia="Times New Roman" w:cstheme="minorHAnsi"/>
          <w:noProof/>
          <w:color w:val="222222"/>
          <w:sz w:val="24"/>
          <w:szCs w:val="24"/>
        </w:rPr>
        <w:t>(Robinson and Froese 2004)</w:t>
      </w:r>
      <w:r>
        <w:rPr>
          <w:rFonts w:eastAsia="Times New Roman" w:cstheme="minorHAnsi"/>
          <w:color w:val="222222"/>
          <w:sz w:val="24"/>
          <w:szCs w:val="24"/>
        </w:rPr>
        <w:fldChar w:fldCharType="end"/>
      </w:r>
      <w:r w:rsidR="00A74B54" w:rsidRPr="00A74B54">
        <w:rPr>
          <w:rFonts w:eastAsia="Times New Roman" w:cstheme="minorHAnsi"/>
          <w:color w:val="222222"/>
          <w:sz w:val="24"/>
          <w:szCs w:val="24"/>
        </w:rPr>
        <w:t xml:space="preserve"> recommend an equivalence test to compare empirical data to model predictions using a two-one-sided t-test (TOST). In </w:t>
      </w:r>
      <w:proofErr w:type="gramStart"/>
      <w:r w:rsidR="00A74B54" w:rsidRPr="00A74B54">
        <w:rPr>
          <w:rFonts w:eastAsia="Times New Roman" w:cstheme="minorHAnsi"/>
          <w:color w:val="222222"/>
          <w:sz w:val="24"/>
          <w:szCs w:val="24"/>
        </w:rPr>
        <w:t>equivalence</w:t>
      </w:r>
      <w:proofErr w:type="gramEnd"/>
      <w:r w:rsidR="00A74B54" w:rsidRPr="00A74B54">
        <w:rPr>
          <w:rFonts w:eastAsia="Times New Roman" w:cstheme="minorHAnsi"/>
          <w:color w:val="222222"/>
          <w:sz w:val="24"/>
          <w:szCs w:val="24"/>
        </w:rPr>
        <w:t xml:space="preserve"> testing a maximum allowable error (or error tolerance) is defined, and the null hypothesis is that the observed distribution is outside of the error tolerance relative to the theoretical distribution. If the observed distribution is seen to be within the maximum error (or error tolerance), then the null hypothesis is rejected and the observed data is judged to be "equivalent" to the theoretical distribution (within the error tolerance).  Here we use TOST to assess adequate matching between our observed empirical cumulative distribution of fuel type and the theoretical </w:t>
      </w:r>
      <w:proofErr w:type="spellStart"/>
      <w:r w:rsidR="00A74B54" w:rsidRPr="00A74B54">
        <w:rPr>
          <w:rFonts w:eastAsia="Times New Roman" w:cstheme="minorHAnsi"/>
          <w:color w:val="222222"/>
          <w:sz w:val="24"/>
          <w:szCs w:val="24"/>
        </w:rPr>
        <w:t>cdf</w:t>
      </w:r>
      <w:proofErr w:type="spellEnd"/>
      <w:r w:rsidR="00A74B54" w:rsidRPr="00A74B54">
        <w:rPr>
          <w:rFonts w:eastAsia="Times New Roman" w:cstheme="minorHAnsi"/>
          <w:color w:val="222222"/>
          <w:sz w:val="24"/>
          <w:szCs w:val="24"/>
        </w:rPr>
        <w:t xml:space="preserve"> associated with each candidate distribution. Let</w:t>
      </w:r>
      <w:r w:rsidR="00A74B54">
        <w:rPr>
          <w:rFonts w:eastAsia="Times New Roman" w:cstheme="minorHAnsi"/>
          <w:color w:val="222222"/>
          <w:sz w:val="24"/>
          <w:szCs w:val="24"/>
        </w:rPr>
        <w:t xml:space="preserve"> </w:t>
      </w:r>
      <w:proofErr w:type="gramStart"/>
      <w:r w:rsidR="00A74B54">
        <w:rPr>
          <w:rFonts w:eastAsia="Times New Roman" w:cstheme="minorHAnsi"/>
          <w:color w:val="222222"/>
          <w:sz w:val="24"/>
          <w:szCs w:val="24"/>
        </w:rPr>
        <w:t>x</w:t>
      </w:r>
      <w:r w:rsidR="00A74B54">
        <w:rPr>
          <w:rFonts w:eastAsia="Times New Roman" w:cstheme="minorHAnsi"/>
          <w:color w:val="222222"/>
          <w:sz w:val="24"/>
          <w:szCs w:val="24"/>
          <w:vertAlign w:val="subscript"/>
        </w:rPr>
        <w:t>(</w:t>
      </w:r>
      <w:proofErr w:type="gramEnd"/>
      <w:r w:rsidR="00A74B54">
        <w:rPr>
          <w:rFonts w:eastAsia="Times New Roman" w:cstheme="minorHAnsi"/>
          <w:color w:val="222222"/>
          <w:sz w:val="24"/>
          <w:szCs w:val="24"/>
          <w:vertAlign w:val="subscript"/>
        </w:rPr>
        <w:t>i)</w:t>
      </w:r>
      <w:r w:rsidR="00A74B54" w:rsidRPr="00A74B54">
        <w:rPr>
          <w:rFonts w:eastAsia="Times New Roman" w:cstheme="minorHAnsi"/>
          <w:color w:val="222222"/>
          <w:sz w:val="24"/>
          <w:szCs w:val="24"/>
        </w:rPr>
        <w:t xml:space="preserve"> be the </w:t>
      </w:r>
      <w:proofErr w:type="spellStart"/>
      <w:r w:rsidR="00A74B54" w:rsidRPr="00A74B54">
        <w:rPr>
          <w:rFonts w:eastAsia="Times New Roman" w:cstheme="minorHAnsi"/>
          <w:color w:val="222222"/>
          <w:sz w:val="24"/>
          <w:szCs w:val="24"/>
        </w:rPr>
        <w:t>i</w:t>
      </w:r>
      <w:r w:rsidR="00A74B54" w:rsidRPr="00A74B54">
        <w:rPr>
          <w:rFonts w:eastAsia="Times New Roman" w:cstheme="minorHAnsi"/>
          <w:color w:val="222222"/>
          <w:sz w:val="24"/>
          <w:szCs w:val="24"/>
          <w:vertAlign w:val="superscript"/>
        </w:rPr>
        <w:t>th</w:t>
      </w:r>
      <w:proofErr w:type="spellEnd"/>
      <w:r w:rsidR="00A74B54" w:rsidRPr="00A74B54">
        <w:rPr>
          <w:rFonts w:eastAsia="Times New Roman" w:cstheme="minorHAnsi"/>
          <w:color w:val="222222"/>
          <w:sz w:val="24"/>
          <w:szCs w:val="24"/>
        </w:rPr>
        <w:t xml:space="preserve"> quantile of the empirical data distribution, and</w:t>
      </w:r>
      <w:r w:rsidR="00A74B54">
        <w:rPr>
          <w:rFonts w:eastAsia="Times New Roman" w:cstheme="minorHAnsi"/>
          <w:color w:val="222222"/>
          <w:sz w:val="24"/>
          <w:szCs w:val="24"/>
        </w:rPr>
        <w:t xml:space="preserve"> </w:t>
      </w:r>
      <m:oMath>
        <m:sSub>
          <m:sSubPr>
            <m:ctrlPr>
              <w:rPr>
                <w:rFonts w:ascii="Cambria Math" w:eastAsia="Times New Roman" w:hAnsi="Cambria Math" w:cstheme="minorHAnsi"/>
                <w:i/>
                <w:color w:val="222222"/>
                <w:sz w:val="24"/>
                <w:szCs w:val="24"/>
              </w:rPr>
            </m:ctrlPr>
          </m:sSubPr>
          <m:e>
            <m:acc>
              <m:accPr>
                <m:ctrlPr>
                  <w:rPr>
                    <w:rFonts w:ascii="Cambria Math" w:eastAsia="Times New Roman" w:hAnsi="Cambria Math" w:cstheme="minorHAnsi"/>
                    <w:i/>
                    <w:color w:val="222222"/>
                    <w:sz w:val="24"/>
                    <w:szCs w:val="24"/>
                  </w:rPr>
                </m:ctrlPr>
              </m:accPr>
              <m:e>
                <m:r>
                  <w:rPr>
                    <w:rFonts w:ascii="Cambria Math" w:eastAsia="Times New Roman" w:hAnsi="Cambria Math" w:cstheme="minorHAnsi"/>
                    <w:color w:val="222222"/>
                    <w:sz w:val="24"/>
                    <w:szCs w:val="24"/>
                  </w:rPr>
                  <m:t>x</m:t>
                </m:r>
              </m:e>
            </m:acc>
          </m:e>
          <m:sub>
            <m:r>
              <w:ins w:id="137" w:author="Maureen C. Kennedy" w:date="2018-08-02T17:10:00Z">
                <w:rPr>
                  <w:rFonts w:ascii="Cambria Math" w:eastAsia="Times New Roman" w:hAnsi="Cambria Math" w:cstheme="minorHAnsi"/>
                  <w:color w:val="222222"/>
                  <w:sz w:val="24"/>
                  <w:szCs w:val="24"/>
                </w:rPr>
                <m:t>(</m:t>
              </w:ins>
            </m:r>
            <m:r>
              <w:rPr>
                <w:rFonts w:ascii="Cambria Math" w:eastAsia="Times New Roman" w:hAnsi="Cambria Math" w:cstheme="minorHAnsi"/>
                <w:color w:val="222222"/>
                <w:sz w:val="24"/>
                <w:szCs w:val="24"/>
              </w:rPr>
              <m:t>i</m:t>
            </m:r>
            <m:r>
              <w:ins w:id="138" w:author="Maureen C. Kennedy" w:date="2018-08-02T17:10:00Z">
                <w:rPr>
                  <w:rFonts w:ascii="Cambria Math" w:eastAsia="Times New Roman" w:hAnsi="Cambria Math" w:cstheme="minorHAnsi"/>
                  <w:color w:val="222222"/>
                  <w:sz w:val="24"/>
                  <w:szCs w:val="24"/>
                </w:rPr>
                <m:t>)</m:t>
              </w:ins>
            </m:r>
          </m:sub>
        </m:sSub>
      </m:oMath>
      <w:r w:rsidR="00A74B54" w:rsidRPr="00A74B54">
        <w:rPr>
          <w:rFonts w:eastAsia="Times New Roman" w:cstheme="minorHAnsi"/>
          <w:color w:val="222222"/>
          <w:sz w:val="24"/>
          <w:szCs w:val="24"/>
        </w:rPr>
        <w:t xml:space="preserve"> be the i</w:t>
      </w:r>
      <w:r w:rsidR="00A74B54" w:rsidRPr="00A74B54">
        <w:rPr>
          <w:rFonts w:eastAsia="Times New Roman" w:cstheme="minorHAnsi"/>
          <w:color w:val="222222"/>
          <w:sz w:val="24"/>
          <w:szCs w:val="24"/>
          <w:vertAlign w:val="superscript"/>
        </w:rPr>
        <w:t>th</w:t>
      </w:r>
      <w:r w:rsidR="00A74B54" w:rsidRPr="00A74B54">
        <w:rPr>
          <w:rFonts w:eastAsia="Times New Roman" w:cstheme="minorHAnsi"/>
          <w:color w:val="222222"/>
          <w:sz w:val="24"/>
          <w:szCs w:val="24"/>
        </w:rPr>
        <w:t xml:space="preserve"> quantile of the theoretical distribution. Then the difference between the observed and theoretical cumulative distributions</w:t>
      </w:r>
      <w:r w:rsidR="00A74B54">
        <w:rPr>
          <w:rFonts w:eastAsia="Times New Roman" w:cstheme="minorHAnsi"/>
          <w:color w:val="222222"/>
          <w:sz w:val="24"/>
          <w:szCs w:val="24"/>
        </w:rPr>
        <w:t xml:space="preserve"> (</w:t>
      </w:r>
      <w:proofErr w:type="spellStart"/>
      <w:r w:rsidR="00A74B54">
        <w:rPr>
          <w:rFonts w:eastAsia="Times New Roman" w:cstheme="minorHAnsi"/>
          <w:color w:val="222222"/>
          <w:sz w:val="24"/>
          <w:szCs w:val="24"/>
        </w:rPr>
        <w:t>x</w:t>
      </w:r>
      <w:r w:rsidR="00A74B54">
        <w:rPr>
          <w:rFonts w:eastAsia="Times New Roman" w:cstheme="minorHAnsi"/>
          <w:color w:val="222222"/>
          <w:sz w:val="24"/>
          <w:szCs w:val="24"/>
          <w:vertAlign w:val="subscript"/>
        </w:rPr>
        <w:t>di</w:t>
      </w:r>
      <w:proofErr w:type="spellEnd"/>
      <w:r w:rsidR="00A74B54">
        <w:rPr>
          <w:rFonts w:eastAsia="Times New Roman" w:cstheme="minorHAnsi"/>
          <w:color w:val="222222"/>
          <w:sz w:val="24"/>
          <w:szCs w:val="24"/>
        </w:rPr>
        <w:t>)</w:t>
      </w:r>
      <w:r w:rsidR="00A74B54" w:rsidRPr="00A74B54">
        <w:rPr>
          <w:rFonts w:eastAsia="Times New Roman" w:cstheme="minorHAnsi"/>
          <w:color w:val="222222"/>
          <w:sz w:val="24"/>
          <w:szCs w:val="24"/>
        </w:rPr>
        <w:t xml:space="preserve"> is:</w:t>
      </w:r>
    </w:p>
    <w:p w14:paraId="780585E5" w14:textId="77777777" w:rsidR="00A74B54" w:rsidRPr="00A74B54" w:rsidRDefault="00A74B54" w:rsidP="00A74B54">
      <w:pPr>
        <w:rPr>
          <w:rFonts w:eastAsia="Times New Roman" w:cstheme="minorHAnsi"/>
          <w:color w:val="222222"/>
          <w:sz w:val="24"/>
          <w:szCs w:val="24"/>
        </w:rPr>
      </w:pPr>
    </w:p>
    <w:p w14:paraId="06EEA8D7" w14:textId="296A3D53" w:rsidR="00A74B54" w:rsidRPr="00A74B54" w:rsidRDefault="00BF3BBD" w:rsidP="00A74B54">
      <w:pPr>
        <w:ind w:firstLine="720"/>
        <w:rPr>
          <w:rFonts w:eastAsia="Times New Roman" w:cstheme="minorHAnsi"/>
          <w:color w:val="222222"/>
          <w:sz w:val="24"/>
          <w:szCs w:val="24"/>
        </w:rPr>
      </w:pPr>
      <m:oMathPara>
        <m:oMath>
          <m:sSub>
            <m:sSubPr>
              <m:ctrlPr>
                <w:rPr>
                  <w:rFonts w:ascii="Cambria Math" w:eastAsia="Times New Roman" w:hAnsi="Cambria Math" w:cstheme="minorHAnsi"/>
                  <w:i/>
                  <w:color w:val="222222"/>
                  <w:sz w:val="24"/>
                  <w:szCs w:val="24"/>
                </w:rPr>
              </m:ctrlPr>
            </m:sSubPr>
            <m:e>
              <m:sSub>
                <m:sSubPr>
                  <m:ctrlPr>
                    <w:rPr>
                      <w:rFonts w:ascii="Cambria Math" w:eastAsia="Times New Roman" w:hAnsi="Cambria Math" w:cstheme="minorHAnsi"/>
                      <w:i/>
                      <w:color w:val="222222"/>
                      <w:sz w:val="24"/>
                      <w:szCs w:val="24"/>
                    </w:rPr>
                  </m:ctrlPr>
                </m:sSubPr>
                <m:e>
                  <m:r>
                    <w:rPr>
                      <w:rFonts w:ascii="Cambria Math" w:eastAsia="Times New Roman" w:hAnsi="Cambria Math" w:cstheme="minorHAnsi"/>
                      <w:color w:val="222222"/>
                      <w:sz w:val="24"/>
                      <w:szCs w:val="24"/>
                    </w:rPr>
                    <m:t>x</m:t>
                  </m:r>
                </m:e>
                <m:sub>
                  <m:r>
                    <w:rPr>
                      <w:rFonts w:ascii="Cambria Math" w:eastAsia="Times New Roman" w:hAnsi="Cambria Math" w:cstheme="minorHAnsi"/>
                      <w:color w:val="222222"/>
                      <w:sz w:val="24"/>
                      <w:szCs w:val="24"/>
                    </w:rPr>
                    <m:t>di</m:t>
                  </m:r>
                </m:sub>
              </m:sSub>
              <m:r>
                <w:rPr>
                  <w:rFonts w:ascii="Cambria Math" w:eastAsia="Times New Roman" w:hAnsi="Cambria Math" w:cstheme="minorHAnsi"/>
                  <w:color w:val="222222"/>
                  <w:sz w:val="24"/>
                  <w:szCs w:val="24"/>
                </w:rPr>
                <m:t>=</m:t>
              </m:r>
              <m:sSub>
                <m:sSubPr>
                  <m:ctrlPr>
                    <w:rPr>
                      <w:rFonts w:ascii="Cambria Math" w:eastAsia="Times New Roman" w:hAnsi="Cambria Math" w:cstheme="minorHAnsi"/>
                      <w:i/>
                      <w:color w:val="222222"/>
                      <w:sz w:val="24"/>
                      <w:szCs w:val="24"/>
                    </w:rPr>
                  </m:ctrlPr>
                </m:sSubPr>
                <m:e>
                  <m:r>
                    <w:rPr>
                      <w:rFonts w:ascii="Cambria Math" w:eastAsia="Times New Roman" w:hAnsi="Cambria Math" w:cstheme="minorHAnsi"/>
                      <w:color w:val="222222"/>
                      <w:sz w:val="24"/>
                      <w:szCs w:val="24"/>
                    </w:rPr>
                    <m:t>x</m:t>
                  </m:r>
                </m:e>
                <m:sub>
                  <m:r>
                    <w:ins w:id="139" w:author="Maureen C. Kennedy" w:date="2018-08-02T17:10:00Z">
                      <w:rPr>
                        <w:rFonts w:ascii="Cambria Math" w:eastAsia="Times New Roman" w:hAnsi="Cambria Math" w:cstheme="minorHAnsi"/>
                        <w:color w:val="222222"/>
                        <w:sz w:val="24"/>
                        <w:szCs w:val="24"/>
                      </w:rPr>
                      <m:t>(</m:t>
                    </w:ins>
                  </m:r>
                  <m:r>
                    <w:rPr>
                      <w:rFonts w:ascii="Cambria Math" w:eastAsia="Times New Roman" w:hAnsi="Cambria Math" w:cstheme="minorHAnsi"/>
                      <w:color w:val="222222"/>
                      <w:sz w:val="24"/>
                      <w:szCs w:val="24"/>
                    </w:rPr>
                    <m:t>i</m:t>
                  </m:r>
                  <m:r>
                    <w:ins w:id="140" w:author="Maureen C. Kennedy" w:date="2018-08-02T17:10:00Z">
                      <w:rPr>
                        <w:rFonts w:ascii="Cambria Math" w:eastAsia="Times New Roman" w:hAnsi="Cambria Math" w:cstheme="minorHAnsi"/>
                        <w:color w:val="222222"/>
                        <w:sz w:val="24"/>
                        <w:szCs w:val="24"/>
                      </w:rPr>
                      <m:t>)</m:t>
                    </w:ins>
                  </m:r>
                </m:sub>
              </m:sSub>
              <m:r>
                <w:rPr>
                  <w:rFonts w:ascii="Cambria Math" w:eastAsia="Times New Roman" w:hAnsi="Cambria Math" w:cstheme="minorHAnsi"/>
                  <w:color w:val="222222"/>
                  <w:sz w:val="24"/>
                  <w:szCs w:val="24"/>
                </w:rPr>
                <m:t>-</m:t>
              </m:r>
              <m:acc>
                <m:accPr>
                  <m:ctrlPr>
                    <w:rPr>
                      <w:rFonts w:ascii="Cambria Math" w:eastAsia="Times New Roman" w:hAnsi="Cambria Math" w:cstheme="minorHAnsi"/>
                      <w:i/>
                      <w:color w:val="222222"/>
                      <w:sz w:val="24"/>
                      <w:szCs w:val="24"/>
                    </w:rPr>
                  </m:ctrlPr>
                </m:accPr>
                <m:e>
                  <m:r>
                    <w:rPr>
                      <w:rFonts w:ascii="Cambria Math" w:eastAsia="Times New Roman" w:hAnsi="Cambria Math" w:cstheme="minorHAnsi"/>
                      <w:color w:val="222222"/>
                      <w:sz w:val="24"/>
                      <w:szCs w:val="24"/>
                    </w:rPr>
                    <m:t>x</m:t>
                  </m:r>
                </m:e>
              </m:acc>
            </m:e>
            <m:sub>
              <m:r>
                <w:ins w:id="141" w:author="Maureen C. Kennedy" w:date="2018-08-02T17:10:00Z">
                  <w:rPr>
                    <w:rFonts w:ascii="Cambria Math" w:eastAsia="Times New Roman" w:hAnsi="Cambria Math" w:cstheme="minorHAnsi"/>
                    <w:color w:val="222222"/>
                    <w:sz w:val="24"/>
                    <w:szCs w:val="24"/>
                  </w:rPr>
                  <m:t>(</m:t>
                </w:ins>
              </m:r>
              <m:r>
                <w:rPr>
                  <w:rFonts w:ascii="Cambria Math" w:eastAsia="Times New Roman" w:hAnsi="Cambria Math" w:cstheme="minorHAnsi"/>
                  <w:color w:val="222222"/>
                  <w:sz w:val="24"/>
                  <w:szCs w:val="24"/>
                </w:rPr>
                <m:t>i</m:t>
              </m:r>
              <m:r>
                <w:ins w:id="142" w:author="Maureen C. Kennedy" w:date="2018-08-02T17:10:00Z">
                  <w:rPr>
                    <w:rFonts w:ascii="Cambria Math" w:eastAsia="Times New Roman" w:hAnsi="Cambria Math" w:cstheme="minorHAnsi"/>
                    <w:color w:val="222222"/>
                    <w:sz w:val="24"/>
                    <w:szCs w:val="24"/>
                  </w:rPr>
                  <m:t>)</m:t>
                </w:ins>
              </m:r>
            </m:sub>
          </m:sSub>
        </m:oMath>
      </m:oMathPara>
    </w:p>
    <w:p w14:paraId="0CD00352" w14:textId="77777777" w:rsidR="00A74B54" w:rsidRPr="00A74B54" w:rsidRDefault="00A74B54" w:rsidP="00A74B54">
      <w:pPr>
        <w:rPr>
          <w:rFonts w:eastAsia="Times New Roman" w:cstheme="minorHAnsi"/>
          <w:color w:val="222222"/>
          <w:sz w:val="24"/>
          <w:szCs w:val="24"/>
        </w:rPr>
      </w:pPr>
    </w:p>
    <w:p w14:paraId="231C11A5" w14:textId="6F9843F0" w:rsidR="00A74B54" w:rsidRPr="00A74B54" w:rsidRDefault="00A74B54" w:rsidP="00A74B54">
      <w:pPr>
        <w:rPr>
          <w:rFonts w:eastAsia="Times New Roman" w:cstheme="minorHAnsi"/>
          <w:color w:val="222222"/>
          <w:sz w:val="24"/>
          <w:szCs w:val="24"/>
        </w:rPr>
      </w:pPr>
      <w:r w:rsidRPr="00A74B54">
        <w:rPr>
          <w:rFonts w:eastAsia="Times New Roman" w:cstheme="minorHAnsi"/>
          <w:color w:val="222222"/>
          <w:sz w:val="24"/>
          <w:szCs w:val="24"/>
        </w:rPr>
        <w:t>We then calculate</w:t>
      </w:r>
      <w:r>
        <w:rPr>
          <w:rFonts w:eastAsia="Times New Roman" w:cstheme="minorHAnsi"/>
          <w:color w:val="222222"/>
          <w:sz w:val="24"/>
          <w:szCs w:val="24"/>
        </w:rPr>
        <w:t xml:space="preserve"> </w:t>
      </w:r>
      <m:oMath>
        <m:sSub>
          <m:sSubPr>
            <m:ctrlPr>
              <w:rPr>
                <w:rFonts w:ascii="Cambria Math" w:eastAsia="Times New Roman" w:hAnsi="Cambria Math" w:cstheme="minorHAnsi"/>
                <w:i/>
                <w:color w:val="222222"/>
                <w:sz w:val="24"/>
                <w:szCs w:val="24"/>
              </w:rPr>
            </m:ctrlPr>
          </m:sSubPr>
          <m:e>
            <m:acc>
              <m:accPr>
                <m:chr m:val="̅"/>
                <m:ctrlPr>
                  <w:rPr>
                    <w:rFonts w:ascii="Cambria Math" w:eastAsia="Times New Roman" w:hAnsi="Cambria Math" w:cstheme="minorHAnsi"/>
                    <w:i/>
                    <w:color w:val="222222"/>
                    <w:sz w:val="24"/>
                    <w:szCs w:val="24"/>
                  </w:rPr>
                </m:ctrlPr>
              </m:accPr>
              <m:e>
                <m:r>
                  <w:rPr>
                    <w:rFonts w:ascii="Cambria Math" w:eastAsia="Times New Roman" w:hAnsi="Cambria Math" w:cstheme="minorHAnsi"/>
                    <w:color w:val="222222"/>
                    <w:sz w:val="24"/>
                    <w:szCs w:val="24"/>
                  </w:rPr>
                  <m:t>x</m:t>
                </m:r>
              </m:e>
            </m:acc>
          </m:e>
          <m:sub>
            <m:r>
              <w:rPr>
                <w:rFonts w:ascii="Cambria Math" w:eastAsia="Times New Roman" w:hAnsi="Cambria Math" w:cstheme="minorHAnsi"/>
                <w:color w:val="222222"/>
                <w:sz w:val="24"/>
                <w:szCs w:val="24"/>
              </w:rPr>
              <m:t>d</m:t>
            </m:r>
          </m:sub>
        </m:sSub>
      </m:oMath>
      <w:r>
        <w:rPr>
          <w:rFonts w:eastAsia="Times New Roman" w:cstheme="minorHAnsi"/>
          <w:color w:val="222222"/>
          <w:sz w:val="24"/>
          <w:szCs w:val="24"/>
        </w:rPr>
        <w:t xml:space="preserve"> </w:t>
      </w:r>
      <w:r w:rsidRPr="00A74B54">
        <w:rPr>
          <w:rFonts w:eastAsia="Times New Roman" w:cstheme="minorHAnsi"/>
          <w:color w:val="222222"/>
          <w:sz w:val="24"/>
          <w:szCs w:val="24"/>
        </w:rPr>
        <w:t>as the mean distance between observed and theoretical cumulative distributions, and use TOST to determine statistically if the observed and theoretical distributions differ by more than a specified error tolerance</w:t>
      </w:r>
      <w:r w:rsidR="009C402B">
        <w:rPr>
          <w:rFonts w:eastAsia="Times New Roman" w:cstheme="minorHAnsi"/>
          <w:color w:val="222222"/>
          <w:sz w:val="24"/>
          <w:szCs w:val="24"/>
        </w:rPr>
        <w:t xml:space="preserve"> ε</w:t>
      </w:r>
      <w:r w:rsidRPr="00A74B54">
        <w:rPr>
          <w:rFonts w:eastAsia="Times New Roman" w:cstheme="minorHAnsi"/>
          <w:color w:val="222222"/>
          <w:sz w:val="24"/>
          <w:szCs w:val="24"/>
        </w:rPr>
        <w:t xml:space="preserve">. This requires an error tolerance to </w:t>
      </w:r>
      <w:proofErr w:type="gramStart"/>
      <w:r w:rsidRPr="00A74B54">
        <w:rPr>
          <w:rFonts w:eastAsia="Times New Roman" w:cstheme="minorHAnsi"/>
          <w:color w:val="222222"/>
          <w:sz w:val="24"/>
          <w:szCs w:val="24"/>
        </w:rPr>
        <w:t>be specified</w:t>
      </w:r>
      <w:proofErr w:type="gramEnd"/>
      <w:r w:rsidRPr="00A74B54">
        <w:rPr>
          <w:rFonts w:eastAsia="Times New Roman" w:cstheme="minorHAnsi"/>
          <w:color w:val="222222"/>
          <w:sz w:val="24"/>
          <w:szCs w:val="24"/>
        </w:rPr>
        <w:t xml:space="preserve">, which for our application would be a relatively arbitrarily defined threshold. </w:t>
      </w:r>
    </w:p>
    <w:p w14:paraId="06DDAAE8" w14:textId="77777777" w:rsidR="00A74B54" w:rsidRPr="00A74B54" w:rsidRDefault="00A74B54" w:rsidP="00A74B54">
      <w:pPr>
        <w:rPr>
          <w:rFonts w:eastAsia="Times New Roman" w:cstheme="minorHAnsi"/>
          <w:color w:val="222222"/>
          <w:sz w:val="24"/>
          <w:szCs w:val="24"/>
        </w:rPr>
      </w:pPr>
    </w:p>
    <w:p w14:paraId="00F23018" w14:textId="1D2E7337" w:rsidR="00A74B54" w:rsidRPr="00A74B54" w:rsidRDefault="007E7E65" w:rsidP="00A74B54">
      <w:pPr>
        <w:rPr>
          <w:rFonts w:eastAsia="Times New Roman" w:cstheme="minorHAnsi"/>
          <w:color w:val="222222"/>
          <w:sz w:val="24"/>
          <w:szCs w:val="24"/>
        </w:rPr>
      </w:pPr>
      <w:r>
        <w:rPr>
          <w:rFonts w:eastAsia="Times New Roman" w:cstheme="minorHAnsi"/>
          <w:color w:val="222222"/>
          <w:sz w:val="24"/>
          <w:szCs w:val="24"/>
        </w:rPr>
        <w:fldChar w:fldCharType="begin" w:fldLock="1"/>
      </w:r>
      <w:r w:rsidR="0056286F">
        <w:rPr>
          <w:rFonts w:eastAsia="Times New Roman" w:cstheme="minorHAnsi"/>
          <w:color w:val="222222"/>
          <w:sz w:val="24"/>
          <w:szCs w:val="24"/>
        </w:rPr>
        <w:instrText>ADDIN CSL_CITATION { "citationItems" : [ { "id" : "ITEM-1", "itemData" : { "DOI" : "DOI 10.1139/cjfr-2013-0499", "ISBN" : "0045-5067", "ISSN" : "0045-5067", "abstract" : "Reliable predictions of fuel consumption are critical in the eastern United States (US), where prescribed burning is frequently applied to forests and air quality is of increasing concern. CONSUME and the First Order Fire Effects Model (FOFEM), predictive models developed to estimate fuel consumption and emissions from wildland fires, have not been systematically evaluated for application in the eastern US using the same validation data set. In this study, we compiled a fuel consumption data set from 54 operational prescribed fires (43 pine and 11 mixed hardwood sites) to assess each model's uncertainties and application limits. Regions of indifference between measured and predicted values by fuel category and forest type represent the potential error that modelers could incur in estimating fuel consumption by category. Overall, FOFEM predictions have narrower regions of indifference than CONSUME and suggest better correspondence between measured and predicted consumption. However, both models offer reliable predictions of live fuel (shrubs and herbaceous vegetation) and 1 h fine fuels. Results suggest that CONSUME and FOFEM can be improved in their predictive capability for woody fuel, litter, and duff consumption for eastern US forests. Because of their high biomass and potential smoke management problems, refining estimates of litter and duff consumption is of particular importance.", "author" : [ { "dropping-particle" : "", "family" : "Prichard", "given" : "S J", "non-dropping-particle" : "", "parse-names" : false, "suffix" : "" }, { "dropping-particle" : "", "family" : "Karau", "given" : "E C", "non-dropping-particle" : "", "parse-names" : false, "suffix" : "" }, { "dropping-particle" : "", "family" : "Ottmar", "given" : "R D", "non-dropping-particle" : "", "parse-names" : false, "suffix" : "" }, { "dropping-particle" : "", "family" : "Kennedy", "given" : "M C", "non-dropping-particle" : "", "parse-names" : false, "suffix" : "" }, { "dropping-particle" : "", "family" : "Cronan", "given" : "J B", "non-dropping-particle" : "", "parse-names" : false, "suffix" : "" }, { "dropping-particle" : "", "family" : "Wright", "given" : "C S", "non-dropping-particle" : "", "parse-names" : false, "suffix" : "" }, { "dropping-particle" : "", "family" : "Keane", "given" : "R E", "non-dropping-particle" : "", "parse-names" : false, "suffix" : "" } ], "container-title" : "Canadian Journal of Forest Research-Revue Canadienne De Recherche Forestiere", "id" : "ITEM-1", "issue" : "April", "issued" : { "date-parts" : [ [ "2014" ] ] }, "page" : "784-795", "title" : "Evaluation of the CONSUME and FOFEM fuel consumption models in pine and mixed hardwood forests of the eastern United States", "type" : "article-journal", "volume" : "44" }, "uris" : [ "http://www.mendeley.com/documents/?uuid=1c75d7a4-6da1-4589-b0d7-608957e50f7c" ] } ], "mendeley" : { "formattedCitation" : "(Prichard et al. 2014)", "plainTextFormattedCitation" : "(Prichard et al. 2014)", "previouslyFormattedCitation" : "(Prichard et al. 2014)" }, "properties" : { "noteIndex" : 0 }, "schema" : "https://github.com/citation-style-language/schema/raw/master/csl-citation.json" }</w:instrText>
      </w:r>
      <w:r>
        <w:rPr>
          <w:rFonts w:eastAsia="Times New Roman" w:cstheme="minorHAnsi"/>
          <w:color w:val="222222"/>
          <w:sz w:val="24"/>
          <w:szCs w:val="24"/>
        </w:rPr>
        <w:fldChar w:fldCharType="separate"/>
      </w:r>
      <w:r w:rsidRPr="007E7E65">
        <w:rPr>
          <w:rFonts w:eastAsia="Times New Roman" w:cstheme="minorHAnsi"/>
          <w:noProof/>
          <w:color w:val="222222"/>
          <w:sz w:val="24"/>
          <w:szCs w:val="24"/>
        </w:rPr>
        <w:t>(Prichard et al. 2014)</w:t>
      </w:r>
      <w:r>
        <w:rPr>
          <w:rFonts w:eastAsia="Times New Roman" w:cstheme="minorHAnsi"/>
          <w:color w:val="222222"/>
          <w:sz w:val="24"/>
          <w:szCs w:val="24"/>
        </w:rPr>
        <w:fldChar w:fldCharType="end"/>
      </w:r>
      <w:r w:rsidR="00A74B54" w:rsidRPr="00A74B54">
        <w:rPr>
          <w:rFonts w:eastAsia="Times New Roman" w:cstheme="minorHAnsi"/>
          <w:color w:val="222222"/>
          <w:sz w:val="24"/>
          <w:szCs w:val="24"/>
        </w:rPr>
        <w:t xml:space="preserve"> use a similar equivalence procedure to evaluate the uncertainty of the fits of observed fuel consumption relative to those predicted by empirical consumption equations. For their analysis, rather than choosing a single arbitrary error threshold, they repeated the equivalence test with increasing</w:t>
      </w:r>
      <w:r w:rsidR="009C402B">
        <w:rPr>
          <w:rFonts w:eastAsia="Times New Roman" w:cstheme="minorHAnsi"/>
          <w:color w:val="222222"/>
          <w:sz w:val="24"/>
          <w:szCs w:val="24"/>
        </w:rPr>
        <w:t xml:space="preserve"> ε</w:t>
      </w:r>
      <w:r w:rsidR="00A74B54" w:rsidRPr="00A74B54">
        <w:rPr>
          <w:rFonts w:eastAsia="Times New Roman" w:cstheme="minorHAnsi"/>
          <w:color w:val="222222"/>
          <w:sz w:val="24"/>
          <w:szCs w:val="24"/>
        </w:rPr>
        <w:t xml:space="preserve"> until the first</w:t>
      </w:r>
      <w:r w:rsidR="009C402B">
        <w:rPr>
          <w:rFonts w:eastAsia="Times New Roman" w:cstheme="minorHAnsi"/>
          <w:color w:val="222222"/>
          <w:sz w:val="24"/>
          <w:szCs w:val="24"/>
        </w:rPr>
        <w:t xml:space="preserve"> epsilon</w:t>
      </w:r>
      <w:r w:rsidR="00A74B54" w:rsidRPr="00A74B54">
        <w:rPr>
          <w:rFonts w:eastAsia="Times New Roman" w:cstheme="minorHAnsi"/>
          <w:color w:val="222222"/>
          <w:sz w:val="24"/>
          <w:szCs w:val="24"/>
        </w:rPr>
        <w:t xml:space="preserve"> at which the equivalence test null hypothesis </w:t>
      </w:r>
      <w:proofErr w:type="gramStart"/>
      <w:r w:rsidR="00A74B54" w:rsidRPr="00A74B54">
        <w:rPr>
          <w:rFonts w:eastAsia="Times New Roman" w:cstheme="minorHAnsi"/>
          <w:color w:val="222222"/>
          <w:sz w:val="24"/>
          <w:szCs w:val="24"/>
        </w:rPr>
        <w:t>was rejected</w:t>
      </w:r>
      <w:proofErr w:type="gramEnd"/>
      <w:r w:rsidR="00A74B54" w:rsidRPr="00A74B54">
        <w:rPr>
          <w:rFonts w:eastAsia="Times New Roman" w:cstheme="minorHAnsi"/>
          <w:color w:val="222222"/>
          <w:sz w:val="24"/>
          <w:szCs w:val="24"/>
        </w:rPr>
        <w:t xml:space="preserve">. This then defined the bound of uncertainty for that fuel type. We adapt their approach here, repeating the equivalence test for increasing error thresholds between observed and theoretical distributions for distributions estimated both with zeroes (and an offset), and distributions estimated for only values &gt; 0. We then compare the minimum </w:t>
      </w:r>
      <w:r w:rsidR="009C402B">
        <w:rPr>
          <w:rFonts w:eastAsia="Times New Roman" w:cstheme="minorHAnsi"/>
          <w:color w:val="222222"/>
          <w:sz w:val="24"/>
          <w:szCs w:val="24"/>
        </w:rPr>
        <w:t xml:space="preserve">ε </w:t>
      </w:r>
      <w:r w:rsidR="00A74B54" w:rsidRPr="00A74B54">
        <w:rPr>
          <w:rFonts w:eastAsia="Times New Roman" w:cstheme="minorHAnsi"/>
          <w:color w:val="222222"/>
          <w:sz w:val="24"/>
          <w:szCs w:val="24"/>
        </w:rPr>
        <w:t>that rejects the null hypothesis to assess the uncertainty in the distribution estimates.</w:t>
      </w:r>
    </w:p>
    <w:p w14:paraId="662BC9D4" w14:textId="77777777" w:rsidR="00A74B54" w:rsidRPr="00A74B54" w:rsidRDefault="00A74B54" w:rsidP="00A74B54">
      <w:pPr>
        <w:rPr>
          <w:rFonts w:eastAsia="Times New Roman" w:cstheme="minorHAnsi"/>
          <w:color w:val="222222"/>
          <w:sz w:val="24"/>
          <w:szCs w:val="24"/>
        </w:rPr>
      </w:pPr>
    </w:p>
    <w:p w14:paraId="68E47C6D" w14:textId="20BF25C5" w:rsidR="00924307" w:rsidRDefault="00A74B54" w:rsidP="00A74B54">
      <w:pPr>
        <w:rPr>
          <w:rFonts w:eastAsia="Times New Roman" w:cstheme="minorHAnsi"/>
          <w:color w:val="222222"/>
          <w:sz w:val="24"/>
          <w:szCs w:val="24"/>
        </w:rPr>
      </w:pPr>
      <w:r w:rsidRPr="00A74B54">
        <w:rPr>
          <w:rFonts w:eastAsia="Times New Roman" w:cstheme="minorHAnsi"/>
          <w:color w:val="222222"/>
          <w:sz w:val="24"/>
          <w:szCs w:val="24"/>
        </w:rPr>
        <w:t>For assessing distribution estimates,</w:t>
      </w:r>
      <w:r w:rsidR="009C402B">
        <w:rPr>
          <w:rFonts w:eastAsia="Times New Roman" w:cstheme="minorHAnsi"/>
          <w:color w:val="222222"/>
          <w:sz w:val="24"/>
          <w:szCs w:val="24"/>
        </w:rPr>
        <w:t xml:space="preserve"> the best fits would be fuel types with a KS p-value &gt; α, and a small ε value for the equivalence procedure outlined above. </w:t>
      </w:r>
      <w:r w:rsidR="00924307">
        <w:rPr>
          <w:rFonts w:eastAsia="Times New Roman" w:cstheme="minorHAnsi"/>
          <w:color w:val="222222"/>
          <w:sz w:val="24"/>
          <w:szCs w:val="24"/>
        </w:rPr>
        <w:t xml:space="preserve">We assigned broad goodness of fit classifications based on these two goodness of fit metrics. A fit was considered excellent if it was based on </w:t>
      </w:r>
      <w:r w:rsidR="005128F7">
        <w:rPr>
          <w:rFonts w:eastAsia="Times New Roman" w:cstheme="minorHAnsi"/>
          <w:color w:val="222222"/>
          <w:sz w:val="24"/>
          <w:szCs w:val="24"/>
        </w:rPr>
        <w:t xml:space="preserve">≥ </w:t>
      </w:r>
      <w:r w:rsidR="00924307">
        <w:rPr>
          <w:rFonts w:eastAsia="Times New Roman" w:cstheme="minorHAnsi"/>
          <w:color w:val="222222"/>
          <w:sz w:val="24"/>
          <w:szCs w:val="24"/>
        </w:rPr>
        <w:t xml:space="preserve">100 entries, associated with a non-significant KS MC p-value, and had </w:t>
      </w:r>
      <w:proofErr w:type="gramStart"/>
      <w:r w:rsidR="00924307">
        <w:rPr>
          <w:rFonts w:eastAsia="Times New Roman" w:cstheme="minorHAnsi"/>
          <w:color w:val="222222"/>
          <w:sz w:val="24"/>
          <w:szCs w:val="24"/>
        </w:rPr>
        <w:t>an</w:t>
      </w:r>
      <w:proofErr w:type="gramEnd"/>
      <w:r w:rsidR="00924307">
        <w:rPr>
          <w:rFonts w:eastAsia="Times New Roman" w:cstheme="minorHAnsi"/>
          <w:color w:val="222222"/>
          <w:sz w:val="24"/>
          <w:szCs w:val="24"/>
        </w:rPr>
        <w:t xml:space="preserve"> ε value ≤ 0.05. A fit was considered good if it was based on </w:t>
      </w:r>
      <w:r w:rsidR="005128F7">
        <w:rPr>
          <w:rFonts w:eastAsia="Times New Roman" w:cstheme="minorHAnsi"/>
          <w:color w:val="222222"/>
          <w:sz w:val="24"/>
          <w:szCs w:val="24"/>
        </w:rPr>
        <w:t>≥</w:t>
      </w:r>
      <w:r w:rsidR="00924307">
        <w:rPr>
          <w:rFonts w:eastAsia="Times New Roman" w:cstheme="minorHAnsi"/>
          <w:color w:val="222222"/>
          <w:sz w:val="24"/>
          <w:szCs w:val="24"/>
        </w:rPr>
        <w:t xml:space="preserve"> 30 entries, had a non-significant KS p-value, and 0.05 &lt; ε ≤ 0.15; alternatively, a fit was considered good if it has &gt; 30 entries, and a significant KS MC p-value associated with an ε ≤ 0.05. A fit </w:t>
      </w:r>
      <w:proofErr w:type="gramStart"/>
      <w:r w:rsidR="00924307">
        <w:rPr>
          <w:rFonts w:eastAsia="Times New Roman" w:cstheme="minorHAnsi"/>
          <w:color w:val="222222"/>
          <w:sz w:val="24"/>
          <w:szCs w:val="24"/>
        </w:rPr>
        <w:t>was considered</w:t>
      </w:r>
      <w:proofErr w:type="gramEnd"/>
      <w:r w:rsidR="00924307">
        <w:rPr>
          <w:rFonts w:eastAsia="Times New Roman" w:cstheme="minorHAnsi"/>
          <w:color w:val="222222"/>
          <w:sz w:val="24"/>
          <w:szCs w:val="24"/>
        </w:rPr>
        <w:t xml:space="preserve"> poor if it has </w:t>
      </w:r>
      <w:r w:rsidR="005128F7">
        <w:rPr>
          <w:rFonts w:eastAsia="Times New Roman" w:cstheme="minorHAnsi"/>
          <w:color w:val="222222"/>
          <w:sz w:val="24"/>
          <w:szCs w:val="24"/>
        </w:rPr>
        <w:t>≥</w:t>
      </w:r>
      <w:r w:rsidR="00924307">
        <w:rPr>
          <w:rFonts w:eastAsia="Times New Roman" w:cstheme="minorHAnsi"/>
          <w:color w:val="222222"/>
          <w:sz w:val="24"/>
          <w:szCs w:val="24"/>
        </w:rPr>
        <w:t xml:space="preserve"> 30 entries, associated with a significant KS p-value and a large (&gt; 0.15) ε value. </w:t>
      </w:r>
      <w:r w:rsidR="005128F7">
        <w:rPr>
          <w:rFonts w:eastAsia="Times New Roman" w:cstheme="minorHAnsi"/>
          <w:color w:val="222222"/>
          <w:sz w:val="24"/>
          <w:szCs w:val="24"/>
        </w:rPr>
        <w:t xml:space="preserve">The distribution </w:t>
      </w:r>
      <w:proofErr w:type="gramStart"/>
      <w:r w:rsidR="005128F7">
        <w:rPr>
          <w:rFonts w:eastAsia="Times New Roman" w:cstheme="minorHAnsi"/>
          <w:color w:val="222222"/>
          <w:sz w:val="24"/>
          <w:szCs w:val="24"/>
        </w:rPr>
        <w:t>was not estimated for any fuel type X EVT group combination with &lt; 30 entries, and assigned an NA here</w:t>
      </w:r>
      <w:proofErr w:type="gramEnd"/>
      <w:r w:rsidR="005128F7">
        <w:rPr>
          <w:rFonts w:eastAsia="Times New Roman" w:cstheme="minorHAnsi"/>
          <w:color w:val="222222"/>
          <w:sz w:val="24"/>
          <w:szCs w:val="24"/>
        </w:rPr>
        <w:t>.</w:t>
      </w:r>
    </w:p>
    <w:p w14:paraId="1BC4BD1B" w14:textId="413A9042" w:rsidR="00924307" w:rsidRDefault="009C4309" w:rsidP="00A74B54">
      <w:pPr>
        <w:rPr>
          <w:rFonts w:eastAsia="Times New Roman" w:cstheme="minorHAnsi"/>
          <w:color w:val="222222"/>
          <w:sz w:val="24"/>
          <w:szCs w:val="24"/>
        </w:rPr>
      </w:pPr>
      <w:r>
        <w:rPr>
          <w:rFonts w:eastAsia="Times New Roman" w:cstheme="minorHAnsi"/>
          <w:color w:val="222222"/>
          <w:sz w:val="24"/>
          <w:szCs w:val="24"/>
        </w:rPr>
        <w:t>****</w:t>
      </w:r>
      <w:r w:rsidR="000F4D92">
        <w:rPr>
          <w:rFonts w:eastAsia="Times New Roman" w:cstheme="minorHAnsi"/>
          <w:color w:val="222222"/>
          <w:sz w:val="24"/>
          <w:szCs w:val="24"/>
        </w:rPr>
        <w:t xml:space="preserve">This is a </w:t>
      </w:r>
      <w:proofErr w:type="gramStart"/>
      <w:r w:rsidR="000F4D92">
        <w:rPr>
          <w:rFonts w:eastAsia="Times New Roman" w:cstheme="minorHAnsi"/>
          <w:color w:val="222222"/>
          <w:sz w:val="24"/>
          <w:szCs w:val="24"/>
        </w:rPr>
        <w:t>draft rating</w:t>
      </w:r>
      <w:proofErr w:type="gramEnd"/>
      <w:r w:rsidR="000F4D92">
        <w:rPr>
          <w:rFonts w:eastAsia="Times New Roman" w:cstheme="minorHAnsi"/>
          <w:color w:val="222222"/>
          <w:sz w:val="24"/>
          <w:szCs w:val="24"/>
        </w:rPr>
        <w:t xml:space="preserve"> scheme. </w:t>
      </w:r>
      <w:r>
        <w:rPr>
          <w:rFonts w:eastAsia="Times New Roman" w:cstheme="minorHAnsi"/>
          <w:color w:val="222222"/>
          <w:sz w:val="24"/>
          <w:szCs w:val="24"/>
        </w:rPr>
        <w:t>Need to check the ε thresholds, spot-checking some graphs to see what is a good upper value and still not be a poor fit*****</w:t>
      </w:r>
    </w:p>
    <w:tbl>
      <w:tblPr>
        <w:tblStyle w:val="TableGrid"/>
        <w:tblW w:w="0" w:type="auto"/>
        <w:tblLook w:val="04A0" w:firstRow="1" w:lastRow="0" w:firstColumn="1" w:lastColumn="0" w:noHBand="0" w:noVBand="1"/>
      </w:tblPr>
      <w:tblGrid>
        <w:gridCol w:w="1095"/>
        <w:gridCol w:w="1060"/>
        <w:gridCol w:w="1274"/>
        <w:gridCol w:w="1350"/>
        <w:gridCol w:w="1350"/>
      </w:tblGrid>
      <w:tr w:rsidR="009C4309" w14:paraId="37C2F3F3" w14:textId="3AA6F551" w:rsidTr="009C4309">
        <w:tc>
          <w:tcPr>
            <w:tcW w:w="1095" w:type="dxa"/>
          </w:tcPr>
          <w:p w14:paraId="6C56E277" w14:textId="18D387BA" w:rsidR="009C4309" w:rsidRDefault="009C4309" w:rsidP="00A74B54">
            <w:pPr>
              <w:rPr>
                <w:rFonts w:eastAsia="Times New Roman" w:cstheme="minorHAnsi"/>
                <w:color w:val="222222"/>
                <w:sz w:val="24"/>
                <w:szCs w:val="24"/>
              </w:rPr>
            </w:pPr>
            <w:r>
              <w:rPr>
                <w:rFonts w:eastAsia="Times New Roman" w:cstheme="minorHAnsi"/>
                <w:color w:val="222222"/>
                <w:sz w:val="24"/>
                <w:szCs w:val="24"/>
              </w:rPr>
              <w:t>n</w:t>
            </w:r>
          </w:p>
        </w:tc>
        <w:tc>
          <w:tcPr>
            <w:tcW w:w="1060" w:type="dxa"/>
          </w:tcPr>
          <w:p w14:paraId="5C3AE70A" w14:textId="7D283059" w:rsidR="009C4309" w:rsidRDefault="009C4309" w:rsidP="00A74B54">
            <w:pPr>
              <w:rPr>
                <w:rFonts w:eastAsia="Times New Roman" w:cstheme="minorHAnsi"/>
                <w:color w:val="222222"/>
                <w:sz w:val="24"/>
                <w:szCs w:val="24"/>
              </w:rPr>
            </w:pPr>
            <w:r>
              <w:rPr>
                <w:rFonts w:eastAsia="Times New Roman" w:cstheme="minorHAnsi"/>
                <w:color w:val="222222"/>
                <w:sz w:val="24"/>
                <w:szCs w:val="24"/>
              </w:rPr>
              <w:t>≥ 100</w:t>
            </w:r>
          </w:p>
        </w:tc>
        <w:tc>
          <w:tcPr>
            <w:tcW w:w="1004" w:type="dxa"/>
          </w:tcPr>
          <w:p w14:paraId="5ABE558E" w14:textId="0A258E86" w:rsidR="009C4309" w:rsidRDefault="009C4309" w:rsidP="00A74B54">
            <w:pPr>
              <w:rPr>
                <w:rFonts w:eastAsia="Times New Roman" w:cstheme="minorHAnsi"/>
                <w:color w:val="222222"/>
                <w:sz w:val="24"/>
                <w:szCs w:val="24"/>
              </w:rPr>
            </w:pPr>
          </w:p>
        </w:tc>
        <w:tc>
          <w:tcPr>
            <w:tcW w:w="1350" w:type="dxa"/>
          </w:tcPr>
          <w:p w14:paraId="52E50A24" w14:textId="7CC58F7D" w:rsidR="009C4309" w:rsidRDefault="009C4309" w:rsidP="00A74B54">
            <w:pPr>
              <w:rPr>
                <w:rFonts w:eastAsia="Times New Roman" w:cstheme="minorHAnsi"/>
                <w:color w:val="222222"/>
                <w:sz w:val="24"/>
                <w:szCs w:val="24"/>
              </w:rPr>
            </w:pPr>
            <w:r>
              <w:rPr>
                <w:rFonts w:eastAsia="Times New Roman" w:cstheme="minorHAnsi"/>
                <w:color w:val="222222"/>
                <w:sz w:val="24"/>
                <w:szCs w:val="24"/>
              </w:rPr>
              <w:t>[30,100)</w:t>
            </w:r>
          </w:p>
        </w:tc>
        <w:tc>
          <w:tcPr>
            <w:tcW w:w="1350" w:type="dxa"/>
          </w:tcPr>
          <w:p w14:paraId="78754FDB" w14:textId="77777777" w:rsidR="009C4309" w:rsidRDefault="009C4309" w:rsidP="00A74B54">
            <w:pPr>
              <w:rPr>
                <w:rFonts w:eastAsia="Times New Roman" w:cstheme="minorHAnsi"/>
                <w:color w:val="222222"/>
                <w:sz w:val="24"/>
                <w:szCs w:val="24"/>
              </w:rPr>
            </w:pPr>
          </w:p>
        </w:tc>
      </w:tr>
      <w:tr w:rsidR="009C4309" w14:paraId="09E70226" w14:textId="77777777" w:rsidTr="009C4309">
        <w:tc>
          <w:tcPr>
            <w:tcW w:w="1095" w:type="dxa"/>
          </w:tcPr>
          <w:p w14:paraId="02250A95" w14:textId="3A7C72D4" w:rsidR="009C4309" w:rsidRDefault="009C4309" w:rsidP="009C4309">
            <w:pPr>
              <w:rPr>
                <w:rFonts w:eastAsia="Times New Roman" w:cstheme="minorHAnsi"/>
                <w:color w:val="222222"/>
                <w:sz w:val="24"/>
                <w:szCs w:val="24"/>
              </w:rPr>
            </w:pPr>
            <w:r>
              <w:rPr>
                <w:rFonts w:eastAsia="Times New Roman" w:cstheme="minorHAnsi"/>
                <w:color w:val="222222"/>
                <w:sz w:val="24"/>
                <w:szCs w:val="24"/>
              </w:rPr>
              <w:t>GOF</w:t>
            </w:r>
          </w:p>
        </w:tc>
        <w:tc>
          <w:tcPr>
            <w:tcW w:w="1060" w:type="dxa"/>
          </w:tcPr>
          <w:p w14:paraId="62139945" w14:textId="5980088F" w:rsidR="009C4309" w:rsidRDefault="009C4309" w:rsidP="009C4309">
            <w:pPr>
              <w:rPr>
                <w:rFonts w:eastAsia="Times New Roman" w:cstheme="minorHAnsi"/>
                <w:color w:val="222222"/>
                <w:sz w:val="24"/>
                <w:szCs w:val="24"/>
              </w:rPr>
            </w:pPr>
            <w:r>
              <w:rPr>
                <w:rFonts w:eastAsia="Times New Roman" w:cstheme="minorHAnsi"/>
                <w:color w:val="222222"/>
                <w:sz w:val="24"/>
                <w:szCs w:val="24"/>
              </w:rPr>
              <w:t>KS</w:t>
            </w:r>
          </w:p>
        </w:tc>
        <w:tc>
          <w:tcPr>
            <w:tcW w:w="1004" w:type="dxa"/>
          </w:tcPr>
          <w:p w14:paraId="24EBCD2E" w14:textId="1FD5472B" w:rsidR="009C4309" w:rsidRDefault="009C4309" w:rsidP="009C4309">
            <w:pPr>
              <w:rPr>
                <w:rFonts w:eastAsia="Times New Roman" w:cstheme="minorHAnsi"/>
                <w:color w:val="222222"/>
                <w:sz w:val="24"/>
                <w:szCs w:val="24"/>
              </w:rPr>
            </w:pPr>
            <w:r>
              <w:rPr>
                <w:rFonts w:eastAsia="Times New Roman" w:cstheme="minorHAnsi"/>
                <w:color w:val="222222"/>
                <w:sz w:val="24"/>
                <w:szCs w:val="24"/>
              </w:rPr>
              <w:t>ε</w:t>
            </w:r>
          </w:p>
        </w:tc>
        <w:tc>
          <w:tcPr>
            <w:tcW w:w="1350" w:type="dxa"/>
          </w:tcPr>
          <w:p w14:paraId="052B116A" w14:textId="2DA8E60F" w:rsidR="009C4309" w:rsidRDefault="009C4309" w:rsidP="009C4309">
            <w:pPr>
              <w:rPr>
                <w:rFonts w:eastAsia="Times New Roman" w:cstheme="minorHAnsi"/>
                <w:color w:val="222222"/>
                <w:sz w:val="24"/>
                <w:szCs w:val="24"/>
              </w:rPr>
            </w:pPr>
            <w:r>
              <w:rPr>
                <w:rFonts w:eastAsia="Times New Roman" w:cstheme="minorHAnsi"/>
                <w:color w:val="222222"/>
                <w:sz w:val="24"/>
                <w:szCs w:val="24"/>
              </w:rPr>
              <w:t>KS</w:t>
            </w:r>
          </w:p>
        </w:tc>
        <w:tc>
          <w:tcPr>
            <w:tcW w:w="1350" w:type="dxa"/>
          </w:tcPr>
          <w:p w14:paraId="6047CFB8" w14:textId="438E8A37" w:rsidR="009C4309" w:rsidRDefault="009C4309" w:rsidP="009C4309">
            <w:pPr>
              <w:rPr>
                <w:rFonts w:eastAsia="Times New Roman" w:cstheme="minorHAnsi"/>
                <w:color w:val="222222"/>
                <w:sz w:val="24"/>
                <w:szCs w:val="24"/>
              </w:rPr>
            </w:pPr>
            <w:r>
              <w:rPr>
                <w:rFonts w:eastAsia="Times New Roman" w:cstheme="minorHAnsi"/>
                <w:color w:val="222222"/>
                <w:sz w:val="24"/>
                <w:szCs w:val="24"/>
              </w:rPr>
              <w:t>ε</w:t>
            </w:r>
          </w:p>
        </w:tc>
      </w:tr>
      <w:tr w:rsidR="009C4309" w14:paraId="7A2324CC" w14:textId="40BC4A63" w:rsidTr="009C4309">
        <w:trPr>
          <w:trHeight w:val="197"/>
        </w:trPr>
        <w:tc>
          <w:tcPr>
            <w:tcW w:w="1095" w:type="dxa"/>
            <w:shd w:val="clear" w:color="auto" w:fill="D9D9D9" w:themeFill="background1" w:themeFillShade="D9"/>
          </w:tcPr>
          <w:p w14:paraId="4D158832" w14:textId="43C17456" w:rsidR="009C4309" w:rsidRDefault="009C4309" w:rsidP="009C4309">
            <w:pPr>
              <w:rPr>
                <w:rFonts w:eastAsia="Times New Roman" w:cstheme="minorHAnsi"/>
                <w:color w:val="222222"/>
                <w:sz w:val="24"/>
                <w:szCs w:val="24"/>
              </w:rPr>
            </w:pPr>
            <w:r>
              <w:rPr>
                <w:rFonts w:eastAsia="Times New Roman" w:cstheme="minorHAnsi"/>
                <w:color w:val="222222"/>
                <w:sz w:val="24"/>
                <w:szCs w:val="24"/>
              </w:rPr>
              <w:t>Excellent</w:t>
            </w:r>
          </w:p>
        </w:tc>
        <w:tc>
          <w:tcPr>
            <w:tcW w:w="1060" w:type="dxa"/>
            <w:shd w:val="clear" w:color="auto" w:fill="D9D9D9" w:themeFill="background1" w:themeFillShade="D9"/>
          </w:tcPr>
          <w:p w14:paraId="4E16B49D" w14:textId="0D5A017C" w:rsidR="009C4309" w:rsidRDefault="009C4309" w:rsidP="009C4309">
            <w:pPr>
              <w:rPr>
                <w:rFonts w:eastAsia="Times New Roman" w:cstheme="minorHAnsi"/>
                <w:color w:val="222222"/>
                <w:sz w:val="24"/>
                <w:szCs w:val="24"/>
              </w:rPr>
            </w:pPr>
            <w:r>
              <w:rPr>
                <w:rFonts w:eastAsia="Times New Roman" w:cstheme="minorHAnsi"/>
                <w:color w:val="222222"/>
                <w:sz w:val="24"/>
                <w:szCs w:val="24"/>
              </w:rPr>
              <w:t>&gt; 0.05</w:t>
            </w:r>
          </w:p>
        </w:tc>
        <w:tc>
          <w:tcPr>
            <w:tcW w:w="1004" w:type="dxa"/>
            <w:shd w:val="clear" w:color="auto" w:fill="D9D9D9" w:themeFill="background1" w:themeFillShade="D9"/>
          </w:tcPr>
          <w:p w14:paraId="581BCBB1" w14:textId="50F7B974" w:rsidR="009C4309" w:rsidRDefault="009C4309" w:rsidP="009C4309">
            <w:pPr>
              <w:rPr>
                <w:rFonts w:eastAsia="Times New Roman" w:cstheme="minorHAnsi"/>
                <w:color w:val="222222"/>
                <w:sz w:val="24"/>
                <w:szCs w:val="24"/>
              </w:rPr>
            </w:pPr>
            <w:r>
              <w:rPr>
                <w:rFonts w:eastAsia="Times New Roman" w:cstheme="minorHAnsi"/>
                <w:color w:val="222222"/>
                <w:sz w:val="24"/>
                <w:szCs w:val="24"/>
              </w:rPr>
              <w:t>(0,0.05]</w:t>
            </w:r>
          </w:p>
        </w:tc>
        <w:tc>
          <w:tcPr>
            <w:tcW w:w="1350" w:type="dxa"/>
            <w:shd w:val="clear" w:color="auto" w:fill="D9D9D9" w:themeFill="background1" w:themeFillShade="D9"/>
          </w:tcPr>
          <w:p w14:paraId="3D622B47" w14:textId="5044DB86" w:rsidR="009C4309" w:rsidRDefault="009C4309" w:rsidP="009C4309">
            <w:pPr>
              <w:rPr>
                <w:rFonts w:eastAsia="Times New Roman" w:cstheme="minorHAnsi"/>
                <w:color w:val="222222"/>
                <w:sz w:val="24"/>
                <w:szCs w:val="24"/>
              </w:rPr>
            </w:pPr>
          </w:p>
        </w:tc>
        <w:tc>
          <w:tcPr>
            <w:tcW w:w="1350" w:type="dxa"/>
            <w:shd w:val="clear" w:color="auto" w:fill="D9D9D9" w:themeFill="background1" w:themeFillShade="D9"/>
          </w:tcPr>
          <w:p w14:paraId="6693D1FC" w14:textId="77777777" w:rsidR="009C4309" w:rsidRDefault="009C4309" w:rsidP="009C4309">
            <w:pPr>
              <w:rPr>
                <w:rFonts w:eastAsia="Times New Roman" w:cstheme="minorHAnsi"/>
                <w:color w:val="222222"/>
                <w:sz w:val="24"/>
                <w:szCs w:val="24"/>
              </w:rPr>
            </w:pPr>
          </w:p>
        </w:tc>
      </w:tr>
      <w:tr w:rsidR="009C4309" w14:paraId="27D73BFD" w14:textId="1E0DED9A" w:rsidTr="009C4309">
        <w:tc>
          <w:tcPr>
            <w:tcW w:w="1095" w:type="dxa"/>
            <w:shd w:val="clear" w:color="auto" w:fill="BFBFBF" w:themeFill="background1" w:themeFillShade="BF"/>
          </w:tcPr>
          <w:p w14:paraId="3147966E" w14:textId="3D55B05C" w:rsidR="009C4309" w:rsidRDefault="009C4309" w:rsidP="009C4309">
            <w:pPr>
              <w:rPr>
                <w:rFonts w:eastAsia="Times New Roman" w:cstheme="minorHAnsi"/>
                <w:color w:val="222222"/>
                <w:sz w:val="24"/>
                <w:szCs w:val="24"/>
              </w:rPr>
            </w:pPr>
            <w:r>
              <w:rPr>
                <w:rFonts w:eastAsia="Times New Roman" w:cstheme="minorHAnsi"/>
                <w:color w:val="222222"/>
                <w:sz w:val="24"/>
                <w:szCs w:val="24"/>
              </w:rPr>
              <w:t>Good</w:t>
            </w:r>
          </w:p>
        </w:tc>
        <w:tc>
          <w:tcPr>
            <w:tcW w:w="1060" w:type="dxa"/>
            <w:shd w:val="clear" w:color="auto" w:fill="BFBFBF" w:themeFill="background1" w:themeFillShade="BF"/>
          </w:tcPr>
          <w:p w14:paraId="2262B83A" w14:textId="4A9274F3" w:rsidR="009C4309" w:rsidRDefault="009C4309" w:rsidP="009C4309">
            <w:pPr>
              <w:rPr>
                <w:rFonts w:eastAsia="Times New Roman" w:cstheme="minorHAnsi"/>
                <w:color w:val="222222"/>
                <w:sz w:val="24"/>
                <w:szCs w:val="24"/>
              </w:rPr>
            </w:pPr>
            <w:r>
              <w:rPr>
                <w:rFonts w:eastAsia="Times New Roman" w:cstheme="minorHAnsi"/>
                <w:color w:val="222222"/>
                <w:sz w:val="24"/>
                <w:szCs w:val="24"/>
              </w:rPr>
              <w:t>&gt; 0.05</w:t>
            </w:r>
          </w:p>
        </w:tc>
        <w:tc>
          <w:tcPr>
            <w:tcW w:w="1004" w:type="dxa"/>
            <w:shd w:val="clear" w:color="auto" w:fill="BFBFBF" w:themeFill="background1" w:themeFillShade="BF"/>
          </w:tcPr>
          <w:p w14:paraId="404260BD" w14:textId="6F9D7800" w:rsidR="009C4309" w:rsidRDefault="009C4309" w:rsidP="009C4309">
            <w:pPr>
              <w:rPr>
                <w:rFonts w:eastAsia="Times New Roman" w:cstheme="minorHAnsi"/>
                <w:color w:val="222222"/>
                <w:sz w:val="24"/>
                <w:szCs w:val="24"/>
              </w:rPr>
            </w:pPr>
            <w:r>
              <w:rPr>
                <w:rFonts w:eastAsia="Times New Roman" w:cstheme="minorHAnsi"/>
                <w:color w:val="222222"/>
                <w:sz w:val="24"/>
                <w:szCs w:val="24"/>
              </w:rPr>
              <w:t>(0.05,0.15]</w:t>
            </w:r>
          </w:p>
        </w:tc>
        <w:tc>
          <w:tcPr>
            <w:tcW w:w="1350" w:type="dxa"/>
            <w:shd w:val="clear" w:color="auto" w:fill="BFBFBF" w:themeFill="background1" w:themeFillShade="BF"/>
          </w:tcPr>
          <w:p w14:paraId="4D85FA11" w14:textId="62D42027" w:rsidR="009C4309" w:rsidRDefault="009C4309" w:rsidP="009C4309">
            <w:pPr>
              <w:rPr>
                <w:rFonts w:eastAsia="Times New Roman" w:cstheme="minorHAnsi"/>
                <w:color w:val="222222"/>
                <w:sz w:val="24"/>
                <w:szCs w:val="24"/>
              </w:rPr>
            </w:pPr>
            <w:r>
              <w:rPr>
                <w:rFonts w:eastAsia="Times New Roman" w:cstheme="minorHAnsi"/>
                <w:color w:val="222222"/>
                <w:sz w:val="24"/>
                <w:szCs w:val="24"/>
              </w:rPr>
              <w:t>&gt; 0.05</w:t>
            </w:r>
          </w:p>
        </w:tc>
        <w:tc>
          <w:tcPr>
            <w:tcW w:w="1350" w:type="dxa"/>
            <w:shd w:val="clear" w:color="auto" w:fill="BFBFBF" w:themeFill="background1" w:themeFillShade="BF"/>
          </w:tcPr>
          <w:p w14:paraId="1BC996E3" w14:textId="0B19ECB0" w:rsidR="009C4309" w:rsidRDefault="009C4309" w:rsidP="009C4309">
            <w:pPr>
              <w:rPr>
                <w:rFonts w:eastAsia="Times New Roman" w:cstheme="minorHAnsi"/>
                <w:color w:val="222222"/>
                <w:sz w:val="24"/>
                <w:szCs w:val="24"/>
              </w:rPr>
            </w:pPr>
            <w:r>
              <w:rPr>
                <w:rFonts w:eastAsia="Times New Roman" w:cstheme="minorHAnsi"/>
                <w:color w:val="222222"/>
                <w:sz w:val="24"/>
                <w:szCs w:val="24"/>
              </w:rPr>
              <w:t>≤ 0.15</w:t>
            </w:r>
          </w:p>
        </w:tc>
      </w:tr>
      <w:tr w:rsidR="009C4309" w14:paraId="5D7B9026" w14:textId="7F038D8F" w:rsidTr="009C4309">
        <w:tc>
          <w:tcPr>
            <w:tcW w:w="1095" w:type="dxa"/>
            <w:shd w:val="clear" w:color="auto" w:fill="BFBFBF" w:themeFill="background1" w:themeFillShade="BF"/>
          </w:tcPr>
          <w:p w14:paraId="1D951796" w14:textId="4B6416CA" w:rsidR="009C4309" w:rsidRDefault="009C4309" w:rsidP="009C4309">
            <w:pPr>
              <w:rPr>
                <w:rFonts w:eastAsia="Times New Roman" w:cstheme="minorHAnsi"/>
                <w:color w:val="222222"/>
                <w:sz w:val="24"/>
                <w:szCs w:val="24"/>
              </w:rPr>
            </w:pPr>
            <w:r>
              <w:rPr>
                <w:rFonts w:eastAsia="Times New Roman" w:cstheme="minorHAnsi"/>
                <w:color w:val="222222"/>
                <w:sz w:val="24"/>
                <w:szCs w:val="24"/>
              </w:rPr>
              <w:t>or Good</w:t>
            </w:r>
          </w:p>
        </w:tc>
        <w:tc>
          <w:tcPr>
            <w:tcW w:w="1060" w:type="dxa"/>
            <w:shd w:val="clear" w:color="auto" w:fill="BFBFBF" w:themeFill="background1" w:themeFillShade="BF"/>
          </w:tcPr>
          <w:p w14:paraId="7BB68BD0" w14:textId="07117D28" w:rsidR="009C4309" w:rsidRPr="00924307" w:rsidRDefault="009C4309" w:rsidP="009C4309">
            <w:pPr>
              <w:rPr>
                <w:rFonts w:eastAsia="Times New Roman" w:cstheme="minorHAnsi"/>
                <w:color w:val="222222"/>
                <w:sz w:val="24"/>
                <w:szCs w:val="24"/>
              </w:rPr>
            </w:pPr>
            <w:r>
              <w:rPr>
                <w:rFonts w:eastAsia="Times New Roman" w:cstheme="minorHAnsi"/>
                <w:color w:val="222222"/>
                <w:sz w:val="24"/>
                <w:szCs w:val="24"/>
              </w:rPr>
              <w:t>&lt; 0.05</w:t>
            </w:r>
          </w:p>
        </w:tc>
        <w:tc>
          <w:tcPr>
            <w:tcW w:w="1004" w:type="dxa"/>
            <w:shd w:val="clear" w:color="auto" w:fill="BFBFBF" w:themeFill="background1" w:themeFillShade="BF"/>
          </w:tcPr>
          <w:p w14:paraId="251E9EDA" w14:textId="44FB2366" w:rsidR="009C4309" w:rsidRDefault="009C4309" w:rsidP="009C4309">
            <w:pPr>
              <w:rPr>
                <w:rFonts w:eastAsia="Times New Roman" w:cstheme="minorHAnsi"/>
                <w:color w:val="222222"/>
                <w:sz w:val="24"/>
                <w:szCs w:val="24"/>
              </w:rPr>
            </w:pPr>
            <w:r>
              <w:rPr>
                <w:rFonts w:eastAsia="Times New Roman" w:cstheme="minorHAnsi"/>
                <w:color w:val="222222"/>
                <w:sz w:val="24"/>
                <w:szCs w:val="24"/>
              </w:rPr>
              <w:t>(0, 0.05]</w:t>
            </w:r>
          </w:p>
        </w:tc>
        <w:tc>
          <w:tcPr>
            <w:tcW w:w="1350" w:type="dxa"/>
            <w:shd w:val="clear" w:color="auto" w:fill="BFBFBF" w:themeFill="background1" w:themeFillShade="BF"/>
          </w:tcPr>
          <w:p w14:paraId="22C0E771" w14:textId="609170A3" w:rsidR="009C4309" w:rsidRDefault="009C4309" w:rsidP="009C4309">
            <w:pPr>
              <w:rPr>
                <w:rFonts w:eastAsia="Times New Roman" w:cstheme="minorHAnsi"/>
                <w:color w:val="222222"/>
                <w:sz w:val="24"/>
                <w:szCs w:val="24"/>
              </w:rPr>
            </w:pPr>
            <w:r>
              <w:rPr>
                <w:rFonts w:eastAsia="Times New Roman" w:cstheme="minorHAnsi"/>
                <w:color w:val="222222"/>
                <w:sz w:val="24"/>
                <w:szCs w:val="24"/>
              </w:rPr>
              <w:t>&lt; 0.05</w:t>
            </w:r>
          </w:p>
        </w:tc>
        <w:tc>
          <w:tcPr>
            <w:tcW w:w="1350" w:type="dxa"/>
            <w:shd w:val="clear" w:color="auto" w:fill="BFBFBF" w:themeFill="background1" w:themeFillShade="BF"/>
          </w:tcPr>
          <w:p w14:paraId="7BB6B4EE" w14:textId="0164CABB" w:rsidR="009C4309" w:rsidRDefault="009C4309" w:rsidP="009C4309">
            <w:pPr>
              <w:rPr>
                <w:rFonts w:eastAsia="Times New Roman" w:cstheme="minorHAnsi"/>
                <w:color w:val="222222"/>
                <w:sz w:val="24"/>
                <w:szCs w:val="24"/>
              </w:rPr>
            </w:pPr>
            <w:r>
              <w:rPr>
                <w:rFonts w:eastAsia="Times New Roman" w:cstheme="minorHAnsi"/>
                <w:color w:val="222222"/>
                <w:sz w:val="24"/>
                <w:szCs w:val="24"/>
              </w:rPr>
              <w:t>≤ 0.05</w:t>
            </w:r>
          </w:p>
        </w:tc>
      </w:tr>
      <w:tr w:rsidR="009C4309" w14:paraId="60A19ABF" w14:textId="20C25E5C" w:rsidTr="009C4309">
        <w:tc>
          <w:tcPr>
            <w:tcW w:w="1095" w:type="dxa"/>
            <w:shd w:val="clear" w:color="auto" w:fill="A6A6A6" w:themeFill="background1" w:themeFillShade="A6"/>
          </w:tcPr>
          <w:p w14:paraId="07251C46" w14:textId="1A9A4015" w:rsidR="009C4309" w:rsidRDefault="009C4309" w:rsidP="009C4309">
            <w:pPr>
              <w:rPr>
                <w:rFonts w:eastAsia="Times New Roman" w:cstheme="minorHAnsi"/>
                <w:color w:val="222222"/>
                <w:sz w:val="24"/>
                <w:szCs w:val="24"/>
              </w:rPr>
            </w:pPr>
            <w:r>
              <w:rPr>
                <w:rFonts w:eastAsia="Times New Roman" w:cstheme="minorHAnsi"/>
                <w:color w:val="222222"/>
                <w:sz w:val="24"/>
                <w:szCs w:val="24"/>
              </w:rPr>
              <w:t>Poor</w:t>
            </w:r>
          </w:p>
        </w:tc>
        <w:tc>
          <w:tcPr>
            <w:tcW w:w="1060" w:type="dxa"/>
            <w:shd w:val="clear" w:color="auto" w:fill="A6A6A6" w:themeFill="background1" w:themeFillShade="A6"/>
          </w:tcPr>
          <w:p w14:paraId="35BA6838" w14:textId="7189DEE9" w:rsidR="009C4309" w:rsidRPr="00924307" w:rsidRDefault="009C4309" w:rsidP="009C4309">
            <w:pPr>
              <w:rPr>
                <w:rFonts w:eastAsia="Times New Roman" w:cstheme="minorHAnsi"/>
                <w:color w:val="222222"/>
                <w:sz w:val="24"/>
                <w:szCs w:val="24"/>
              </w:rPr>
            </w:pPr>
            <w:r>
              <w:rPr>
                <w:rFonts w:eastAsia="Times New Roman" w:cstheme="minorHAnsi"/>
                <w:color w:val="222222"/>
                <w:sz w:val="24"/>
                <w:szCs w:val="24"/>
              </w:rPr>
              <w:t>&lt; 0.05</w:t>
            </w:r>
          </w:p>
        </w:tc>
        <w:tc>
          <w:tcPr>
            <w:tcW w:w="1004" w:type="dxa"/>
            <w:shd w:val="clear" w:color="auto" w:fill="A6A6A6" w:themeFill="background1" w:themeFillShade="A6"/>
          </w:tcPr>
          <w:p w14:paraId="4B3D0E6D" w14:textId="51398F33" w:rsidR="009C4309" w:rsidRDefault="009C4309" w:rsidP="009C4309">
            <w:pPr>
              <w:rPr>
                <w:rFonts w:eastAsia="Times New Roman" w:cstheme="minorHAnsi"/>
                <w:color w:val="222222"/>
                <w:sz w:val="24"/>
                <w:szCs w:val="24"/>
              </w:rPr>
            </w:pPr>
            <w:r>
              <w:rPr>
                <w:rFonts w:eastAsia="Times New Roman" w:cstheme="minorHAnsi"/>
                <w:color w:val="222222"/>
                <w:sz w:val="24"/>
                <w:szCs w:val="24"/>
              </w:rPr>
              <w:t>&gt; 0.15</w:t>
            </w:r>
          </w:p>
        </w:tc>
        <w:tc>
          <w:tcPr>
            <w:tcW w:w="1350" w:type="dxa"/>
            <w:shd w:val="clear" w:color="auto" w:fill="A6A6A6" w:themeFill="background1" w:themeFillShade="A6"/>
          </w:tcPr>
          <w:p w14:paraId="005F3C86" w14:textId="12C16DF6" w:rsidR="009C4309" w:rsidRDefault="009C4309" w:rsidP="009C4309">
            <w:pPr>
              <w:rPr>
                <w:rFonts w:eastAsia="Times New Roman" w:cstheme="minorHAnsi"/>
                <w:color w:val="222222"/>
                <w:sz w:val="24"/>
                <w:szCs w:val="24"/>
              </w:rPr>
            </w:pPr>
            <w:r>
              <w:rPr>
                <w:rFonts w:eastAsia="Times New Roman" w:cstheme="minorHAnsi"/>
                <w:color w:val="222222"/>
                <w:sz w:val="24"/>
                <w:szCs w:val="24"/>
              </w:rPr>
              <w:t>&lt; 0.05</w:t>
            </w:r>
          </w:p>
        </w:tc>
        <w:tc>
          <w:tcPr>
            <w:tcW w:w="1350" w:type="dxa"/>
            <w:shd w:val="clear" w:color="auto" w:fill="A6A6A6" w:themeFill="background1" w:themeFillShade="A6"/>
          </w:tcPr>
          <w:p w14:paraId="0841AC18" w14:textId="1BD474FA" w:rsidR="009C4309" w:rsidRDefault="009C4309" w:rsidP="009C4309">
            <w:pPr>
              <w:rPr>
                <w:rFonts w:eastAsia="Times New Roman" w:cstheme="minorHAnsi"/>
                <w:color w:val="222222"/>
                <w:sz w:val="24"/>
                <w:szCs w:val="24"/>
              </w:rPr>
            </w:pPr>
            <w:r>
              <w:rPr>
                <w:rFonts w:eastAsia="Times New Roman" w:cstheme="minorHAnsi"/>
                <w:color w:val="222222"/>
                <w:sz w:val="24"/>
                <w:szCs w:val="24"/>
              </w:rPr>
              <w:t>&gt;0.15</w:t>
            </w:r>
          </w:p>
        </w:tc>
      </w:tr>
      <w:tr w:rsidR="009C4309" w14:paraId="3352A4BC" w14:textId="3F659EA1" w:rsidTr="009C4309">
        <w:tc>
          <w:tcPr>
            <w:tcW w:w="1095" w:type="dxa"/>
            <w:shd w:val="clear" w:color="auto" w:fill="808080" w:themeFill="background1" w:themeFillShade="80"/>
          </w:tcPr>
          <w:p w14:paraId="32BA88D3" w14:textId="528F2D73" w:rsidR="009C4309" w:rsidRDefault="009C4309" w:rsidP="009C4309">
            <w:pPr>
              <w:rPr>
                <w:rFonts w:eastAsia="Times New Roman" w:cstheme="minorHAnsi"/>
                <w:color w:val="222222"/>
                <w:sz w:val="24"/>
                <w:szCs w:val="24"/>
              </w:rPr>
            </w:pPr>
            <w:r>
              <w:rPr>
                <w:rFonts w:eastAsia="Times New Roman" w:cstheme="minorHAnsi"/>
                <w:color w:val="222222"/>
                <w:sz w:val="24"/>
                <w:szCs w:val="24"/>
              </w:rPr>
              <w:t>NA</w:t>
            </w:r>
          </w:p>
        </w:tc>
        <w:tc>
          <w:tcPr>
            <w:tcW w:w="1060" w:type="dxa"/>
            <w:shd w:val="clear" w:color="auto" w:fill="808080" w:themeFill="background1" w:themeFillShade="80"/>
          </w:tcPr>
          <w:p w14:paraId="391FDD0C" w14:textId="2837696D" w:rsidR="009C4309" w:rsidRDefault="009C4309" w:rsidP="009C4309">
            <w:pPr>
              <w:rPr>
                <w:rFonts w:eastAsia="Times New Roman" w:cstheme="minorHAnsi"/>
                <w:color w:val="222222"/>
                <w:sz w:val="24"/>
                <w:szCs w:val="24"/>
              </w:rPr>
            </w:pPr>
            <w:r>
              <w:rPr>
                <w:rFonts w:eastAsia="Times New Roman" w:cstheme="minorHAnsi"/>
                <w:color w:val="222222"/>
                <w:sz w:val="24"/>
                <w:szCs w:val="24"/>
              </w:rPr>
              <w:t>NA</w:t>
            </w:r>
          </w:p>
        </w:tc>
        <w:tc>
          <w:tcPr>
            <w:tcW w:w="1004" w:type="dxa"/>
            <w:shd w:val="clear" w:color="auto" w:fill="808080" w:themeFill="background1" w:themeFillShade="80"/>
          </w:tcPr>
          <w:p w14:paraId="166FD966" w14:textId="70D44287" w:rsidR="009C4309" w:rsidRDefault="009C4309" w:rsidP="009C4309">
            <w:pPr>
              <w:rPr>
                <w:rFonts w:eastAsia="Times New Roman" w:cstheme="minorHAnsi"/>
                <w:color w:val="222222"/>
                <w:sz w:val="24"/>
                <w:szCs w:val="24"/>
              </w:rPr>
            </w:pPr>
            <w:r>
              <w:rPr>
                <w:rFonts w:eastAsia="Times New Roman" w:cstheme="minorHAnsi"/>
                <w:color w:val="222222"/>
                <w:sz w:val="24"/>
                <w:szCs w:val="24"/>
              </w:rPr>
              <w:t>NA</w:t>
            </w:r>
          </w:p>
        </w:tc>
        <w:tc>
          <w:tcPr>
            <w:tcW w:w="1350" w:type="dxa"/>
            <w:shd w:val="clear" w:color="auto" w:fill="808080" w:themeFill="background1" w:themeFillShade="80"/>
          </w:tcPr>
          <w:p w14:paraId="5BF3CED5" w14:textId="6F56EA77" w:rsidR="009C4309" w:rsidRDefault="009C4309" w:rsidP="009C4309">
            <w:pPr>
              <w:rPr>
                <w:rFonts w:eastAsia="Times New Roman" w:cstheme="minorHAnsi"/>
                <w:color w:val="222222"/>
                <w:sz w:val="24"/>
                <w:szCs w:val="24"/>
              </w:rPr>
            </w:pPr>
          </w:p>
        </w:tc>
        <w:tc>
          <w:tcPr>
            <w:tcW w:w="1350" w:type="dxa"/>
            <w:shd w:val="clear" w:color="auto" w:fill="808080" w:themeFill="background1" w:themeFillShade="80"/>
          </w:tcPr>
          <w:p w14:paraId="28580661" w14:textId="77777777" w:rsidR="009C4309" w:rsidRDefault="009C4309" w:rsidP="009C4309">
            <w:pPr>
              <w:rPr>
                <w:rFonts w:eastAsia="Times New Roman" w:cstheme="minorHAnsi"/>
                <w:color w:val="222222"/>
                <w:sz w:val="24"/>
                <w:szCs w:val="24"/>
              </w:rPr>
            </w:pPr>
          </w:p>
        </w:tc>
      </w:tr>
    </w:tbl>
    <w:p w14:paraId="6F846DA2" w14:textId="77777777" w:rsidR="00924307" w:rsidRDefault="00924307" w:rsidP="00A74B54">
      <w:pPr>
        <w:rPr>
          <w:rFonts w:eastAsia="Times New Roman" w:cstheme="minorHAnsi"/>
          <w:color w:val="222222"/>
          <w:sz w:val="24"/>
          <w:szCs w:val="24"/>
        </w:rPr>
      </w:pPr>
    </w:p>
    <w:p w14:paraId="7BC7F2DA" w14:textId="40BC9C84" w:rsidR="00924307" w:rsidRDefault="00924307" w:rsidP="00A74B54">
      <w:pPr>
        <w:rPr>
          <w:rFonts w:eastAsia="Times New Roman" w:cstheme="minorHAnsi"/>
          <w:color w:val="222222"/>
          <w:sz w:val="24"/>
          <w:szCs w:val="24"/>
        </w:rPr>
      </w:pPr>
    </w:p>
    <w:p w14:paraId="4F3DC9B1" w14:textId="31F34F59" w:rsidR="00A74B54" w:rsidRPr="00A74B54" w:rsidRDefault="00A74B54" w:rsidP="00A74B54">
      <w:pPr>
        <w:rPr>
          <w:rFonts w:eastAsia="Times New Roman" w:cstheme="minorHAnsi"/>
          <w:color w:val="222222"/>
          <w:sz w:val="24"/>
          <w:szCs w:val="24"/>
        </w:rPr>
      </w:pPr>
      <w:r w:rsidRPr="00A74B54">
        <w:rPr>
          <w:rFonts w:eastAsia="Times New Roman" w:cstheme="minorHAnsi"/>
          <w:color w:val="222222"/>
          <w:sz w:val="24"/>
          <w:szCs w:val="24"/>
        </w:rPr>
        <w:t>Uncertainty in distribution estimates</w:t>
      </w:r>
    </w:p>
    <w:p w14:paraId="1F59674B" w14:textId="6A80A54B" w:rsidR="00A74B54" w:rsidRPr="00A74B54" w:rsidRDefault="00A74B54" w:rsidP="00A74B54">
      <w:pPr>
        <w:rPr>
          <w:rFonts w:eastAsia="Times New Roman" w:cstheme="minorHAnsi"/>
          <w:color w:val="222222"/>
          <w:sz w:val="24"/>
          <w:szCs w:val="24"/>
        </w:rPr>
      </w:pPr>
      <w:r w:rsidRPr="00A74B54">
        <w:rPr>
          <w:rFonts w:eastAsia="Times New Roman" w:cstheme="minorHAnsi"/>
          <w:color w:val="222222"/>
          <w:sz w:val="24"/>
          <w:szCs w:val="24"/>
        </w:rPr>
        <w:t xml:space="preserve">Finally, we use a bootstrap procedure to estimate a standard deviation for estimated distribution parameter values, and to generate a 95% confidence interval for each distribution parameter value. The bootstrap estimates </w:t>
      </w:r>
      <w:proofErr w:type="gramStart"/>
      <w:r w:rsidRPr="00A74B54">
        <w:rPr>
          <w:rFonts w:eastAsia="Times New Roman" w:cstheme="minorHAnsi"/>
          <w:color w:val="222222"/>
          <w:sz w:val="24"/>
          <w:szCs w:val="24"/>
        </w:rPr>
        <w:t>are generated</w:t>
      </w:r>
      <w:proofErr w:type="gramEnd"/>
      <w:r w:rsidRPr="00A74B54">
        <w:rPr>
          <w:rFonts w:eastAsia="Times New Roman" w:cstheme="minorHAnsi"/>
          <w:color w:val="222222"/>
          <w:sz w:val="24"/>
          <w:szCs w:val="24"/>
        </w:rPr>
        <w:t xml:space="preserve"> using the </w:t>
      </w:r>
      <w:proofErr w:type="spellStart"/>
      <w:r w:rsidRPr="00A74B54">
        <w:rPr>
          <w:rFonts w:eastAsia="Times New Roman" w:cstheme="minorHAnsi"/>
          <w:color w:val="222222"/>
          <w:sz w:val="24"/>
          <w:szCs w:val="24"/>
        </w:rPr>
        <w:t>bootdist</w:t>
      </w:r>
      <w:proofErr w:type="spellEnd"/>
      <w:r w:rsidRPr="00A74B54">
        <w:rPr>
          <w:rFonts w:eastAsia="Times New Roman" w:cstheme="minorHAnsi"/>
          <w:color w:val="222222"/>
          <w:sz w:val="24"/>
          <w:szCs w:val="24"/>
        </w:rPr>
        <w:t xml:space="preserve"> function in the </w:t>
      </w:r>
      <w:proofErr w:type="spellStart"/>
      <w:r w:rsidRPr="00A74B54">
        <w:rPr>
          <w:rFonts w:eastAsia="Times New Roman" w:cstheme="minorHAnsi"/>
          <w:color w:val="222222"/>
          <w:sz w:val="24"/>
          <w:szCs w:val="24"/>
        </w:rPr>
        <w:t>fitdistrplus</w:t>
      </w:r>
      <w:proofErr w:type="spellEnd"/>
      <w:r w:rsidRPr="00A74B54">
        <w:rPr>
          <w:rFonts w:eastAsia="Times New Roman" w:cstheme="minorHAnsi"/>
          <w:color w:val="222222"/>
          <w:sz w:val="24"/>
          <w:szCs w:val="24"/>
        </w:rPr>
        <w:t xml:space="preserve"> package</w:t>
      </w:r>
      <w:ins w:id="143" w:author="Maureen C. Kennedy" w:date="2018-08-02T17:11:00Z">
        <w:r w:rsidR="00E72E3B">
          <w:rPr>
            <w:rFonts w:eastAsia="Times New Roman" w:cstheme="minorHAnsi"/>
            <w:color w:val="222222"/>
            <w:sz w:val="24"/>
            <w:szCs w:val="24"/>
          </w:rPr>
          <w:t xml:space="preserve"> in R</w:t>
        </w:r>
      </w:ins>
      <w:r w:rsidRPr="00A74B54">
        <w:rPr>
          <w:rFonts w:eastAsia="Times New Roman" w:cstheme="minorHAnsi"/>
          <w:color w:val="222222"/>
          <w:sz w:val="24"/>
          <w:szCs w:val="24"/>
        </w:rPr>
        <w:t xml:space="preserve">. In general, for a bootstrap, the observed data </w:t>
      </w:r>
      <w:proofErr w:type="gramStart"/>
      <w:r w:rsidRPr="00A74B54">
        <w:rPr>
          <w:rFonts w:eastAsia="Times New Roman" w:cstheme="minorHAnsi"/>
          <w:color w:val="222222"/>
          <w:sz w:val="24"/>
          <w:szCs w:val="24"/>
        </w:rPr>
        <w:t>are resampled</w:t>
      </w:r>
      <w:proofErr w:type="gramEnd"/>
      <w:r w:rsidRPr="00A74B54">
        <w:rPr>
          <w:rFonts w:eastAsia="Times New Roman" w:cstheme="minorHAnsi"/>
          <w:color w:val="222222"/>
          <w:sz w:val="24"/>
          <w:szCs w:val="24"/>
        </w:rPr>
        <w:t xml:space="preserve"> with replacement and the distribution parameters estimated for each resampling. This </w:t>
      </w:r>
      <w:proofErr w:type="gramStart"/>
      <w:r w:rsidRPr="00A74B54">
        <w:rPr>
          <w:rFonts w:eastAsia="Times New Roman" w:cstheme="minorHAnsi"/>
          <w:color w:val="222222"/>
          <w:sz w:val="24"/>
          <w:szCs w:val="24"/>
        </w:rPr>
        <w:t>is repeated</w:t>
      </w:r>
      <w:proofErr w:type="gramEnd"/>
      <w:r w:rsidRPr="00A74B54">
        <w:rPr>
          <w:rFonts w:eastAsia="Times New Roman" w:cstheme="minorHAnsi"/>
          <w:color w:val="222222"/>
          <w:sz w:val="24"/>
          <w:szCs w:val="24"/>
        </w:rPr>
        <w:t xml:space="preserve"> </w:t>
      </w:r>
      <w:r w:rsidR="003C6B8F">
        <w:rPr>
          <w:rFonts w:eastAsia="Times New Roman" w:cstheme="minorHAnsi"/>
          <w:color w:val="222222"/>
          <w:sz w:val="24"/>
          <w:szCs w:val="24"/>
        </w:rPr>
        <w:lastRenderedPageBreak/>
        <w:t>5000</w:t>
      </w:r>
      <w:r w:rsidRPr="00A74B54">
        <w:rPr>
          <w:rFonts w:eastAsia="Times New Roman" w:cstheme="minorHAnsi"/>
          <w:color w:val="222222"/>
          <w:sz w:val="24"/>
          <w:szCs w:val="24"/>
        </w:rPr>
        <w:t xml:space="preserve"> times to generate a distribution of parameter values. From this</w:t>
      </w:r>
      <w:r w:rsidR="00467FFA">
        <w:rPr>
          <w:rFonts w:eastAsia="Times New Roman" w:cstheme="minorHAnsi"/>
          <w:color w:val="222222"/>
          <w:sz w:val="24"/>
          <w:szCs w:val="24"/>
        </w:rPr>
        <w:t xml:space="preserve"> bootstrap</w:t>
      </w:r>
      <w:r w:rsidRPr="00A74B54">
        <w:rPr>
          <w:rFonts w:eastAsia="Times New Roman" w:cstheme="minorHAnsi"/>
          <w:color w:val="222222"/>
          <w:sz w:val="24"/>
          <w:szCs w:val="24"/>
        </w:rPr>
        <w:t xml:space="preserve"> distribution a standard deviation</w:t>
      </w:r>
      <w:ins w:id="144" w:author="Maureen C. Kennedy" w:date="2018-08-02T17:12:00Z">
        <w:r w:rsidR="00E72E3B">
          <w:rPr>
            <w:rFonts w:eastAsia="Times New Roman" w:cstheme="minorHAnsi"/>
            <w:color w:val="222222"/>
            <w:sz w:val="24"/>
            <w:szCs w:val="24"/>
          </w:rPr>
          <w:t xml:space="preserve"> of each estimated parameter</w:t>
        </w:r>
      </w:ins>
      <w:r w:rsidRPr="00A74B54">
        <w:rPr>
          <w:rFonts w:eastAsia="Times New Roman" w:cstheme="minorHAnsi"/>
          <w:color w:val="222222"/>
          <w:sz w:val="24"/>
          <w:szCs w:val="24"/>
        </w:rPr>
        <w:t xml:space="preserve"> can be calculated, and a 95% confidence interval as the 0.025 and 0.975 quantiles of the </w:t>
      </w:r>
      <w:proofErr w:type="spellStart"/>
      <w:r w:rsidRPr="00A74B54">
        <w:rPr>
          <w:rFonts w:eastAsia="Times New Roman" w:cstheme="minorHAnsi"/>
          <w:color w:val="222222"/>
          <w:sz w:val="24"/>
          <w:szCs w:val="24"/>
        </w:rPr>
        <w:t>boostrap</w:t>
      </w:r>
      <w:proofErr w:type="spellEnd"/>
      <w:r w:rsidRPr="00A74B54">
        <w:rPr>
          <w:rFonts w:eastAsia="Times New Roman" w:cstheme="minorHAnsi"/>
          <w:color w:val="222222"/>
          <w:sz w:val="24"/>
          <w:szCs w:val="24"/>
        </w:rPr>
        <w:t xml:space="preserve"> distribution. </w:t>
      </w:r>
    </w:p>
    <w:p w14:paraId="43DC5CB2" w14:textId="77777777" w:rsidR="00A74B54" w:rsidRPr="00A74B54" w:rsidRDefault="00A74B54" w:rsidP="00A74B54">
      <w:pPr>
        <w:rPr>
          <w:rFonts w:eastAsia="Times New Roman" w:cstheme="minorHAnsi"/>
          <w:color w:val="222222"/>
          <w:sz w:val="24"/>
          <w:szCs w:val="24"/>
        </w:rPr>
      </w:pPr>
    </w:p>
    <w:p w14:paraId="77DCF832" w14:textId="7BE459E0" w:rsidR="00A74B54" w:rsidRPr="00A74B54" w:rsidRDefault="00A74B54" w:rsidP="00A74B54">
      <w:pPr>
        <w:rPr>
          <w:rFonts w:eastAsia="Times New Roman" w:cstheme="minorHAnsi"/>
          <w:color w:val="222222"/>
          <w:sz w:val="24"/>
          <w:szCs w:val="24"/>
        </w:rPr>
      </w:pPr>
      <w:r w:rsidRPr="00A74B54">
        <w:rPr>
          <w:rFonts w:eastAsia="Times New Roman" w:cstheme="minorHAnsi"/>
          <w:color w:val="222222"/>
          <w:sz w:val="24"/>
          <w:szCs w:val="24"/>
        </w:rPr>
        <w:t>Outliers</w:t>
      </w:r>
    </w:p>
    <w:p w14:paraId="014E992C" w14:textId="5A258CC6" w:rsidR="00A74B54" w:rsidRPr="00A74B54" w:rsidRDefault="00A74B54" w:rsidP="00A74B54">
      <w:pPr>
        <w:rPr>
          <w:rFonts w:eastAsia="Times New Roman" w:cstheme="minorHAnsi"/>
          <w:color w:val="222222"/>
          <w:sz w:val="24"/>
          <w:szCs w:val="24"/>
        </w:rPr>
      </w:pPr>
      <w:r w:rsidRPr="00A74B54">
        <w:rPr>
          <w:rFonts w:eastAsia="Times New Roman" w:cstheme="minorHAnsi"/>
          <w:color w:val="222222"/>
          <w:sz w:val="24"/>
          <w:szCs w:val="24"/>
        </w:rPr>
        <w:t>On prelim</w:t>
      </w:r>
      <w:r w:rsidR="00F139B9">
        <w:rPr>
          <w:rFonts w:eastAsia="Times New Roman" w:cstheme="minorHAnsi"/>
          <w:color w:val="222222"/>
          <w:sz w:val="24"/>
          <w:szCs w:val="24"/>
        </w:rPr>
        <w:t>i</w:t>
      </w:r>
      <w:r w:rsidRPr="00A74B54">
        <w:rPr>
          <w:rFonts w:eastAsia="Times New Roman" w:cstheme="minorHAnsi"/>
          <w:color w:val="222222"/>
          <w:sz w:val="24"/>
          <w:szCs w:val="24"/>
        </w:rPr>
        <w:t xml:space="preserve">nary exploratory analysis, and as part of our quality assurance effort, we identified extreme outliers in the database as any value &gt; </w:t>
      </w:r>
      <w:r w:rsidR="00467FFA">
        <w:rPr>
          <w:rFonts w:eastAsia="Times New Roman" w:cstheme="minorHAnsi"/>
          <w:color w:val="222222"/>
          <w:sz w:val="24"/>
          <w:szCs w:val="24"/>
        </w:rPr>
        <w:t>Q</w:t>
      </w:r>
      <w:r w:rsidR="00467FFA">
        <w:rPr>
          <w:rFonts w:eastAsia="Times New Roman" w:cstheme="minorHAnsi"/>
          <w:color w:val="222222"/>
          <w:sz w:val="24"/>
          <w:szCs w:val="24"/>
          <w:vertAlign w:val="subscript"/>
        </w:rPr>
        <w:t>3</w:t>
      </w:r>
      <w:r w:rsidR="00467FFA">
        <w:rPr>
          <w:rFonts w:eastAsia="Times New Roman" w:cstheme="minorHAnsi"/>
          <w:color w:val="222222"/>
          <w:sz w:val="24"/>
          <w:szCs w:val="24"/>
        </w:rPr>
        <w:t xml:space="preserve"> + </w:t>
      </w:r>
      <w:proofErr w:type="gramStart"/>
      <w:r w:rsidR="00467FFA">
        <w:rPr>
          <w:rFonts w:eastAsia="Times New Roman" w:cstheme="minorHAnsi"/>
          <w:color w:val="222222"/>
          <w:sz w:val="24"/>
          <w:szCs w:val="24"/>
        </w:rPr>
        <w:t>4*</w:t>
      </w:r>
      <w:proofErr w:type="gramEnd"/>
      <w:r w:rsidR="00467FFA">
        <w:rPr>
          <w:rFonts w:eastAsia="Times New Roman" w:cstheme="minorHAnsi"/>
          <w:color w:val="222222"/>
          <w:sz w:val="24"/>
          <w:szCs w:val="24"/>
        </w:rPr>
        <w:t>IQR</w:t>
      </w:r>
      <w:r w:rsidRPr="00A74B54">
        <w:rPr>
          <w:rFonts w:eastAsia="Times New Roman" w:cstheme="minorHAnsi"/>
          <w:color w:val="222222"/>
          <w:sz w:val="24"/>
          <w:szCs w:val="24"/>
        </w:rPr>
        <w:t>, where</w:t>
      </w:r>
      <w:r w:rsidR="00467FFA">
        <w:rPr>
          <w:rFonts w:eastAsia="Times New Roman" w:cstheme="minorHAnsi"/>
          <w:color w:val="222222"/>
          <w:sz w:val="24"/>
          <w:szCs w:val="24"/>
        </w:rPr>
        <w:t xml:space="preserve"> Q</w:t>
      </w:r>
      <w:r w:rsidR="00467FFA">
        <w:rPr>
          <w:rFonts w:eastAsia="Times New Roman" w:cstheme="minorHAnsi"/>
          <w:color w:val="222222"/>
          <w:sz w:val="24"/>
          <w:szCs w:val="24"/>
          <w:vertAlign w:val="subscript"/>
        </w:rPr>
        <w:t>3</w:t>
      </w:r>
      <w:r w:rsidRPr="00A74B54">
        <w:rPr>
          <w:rFonts w:eastAsia="Times New Roman" w:cstheme="minorHAnsi"/>
          <w:color w:val="222222"/>
          <w:sz w:val="24"/>
          <w:szCs w:val="24"/>
        </w:rPr>
        <w:t xml:space="preserve"> is the third quartile for the empirical distribution and I</w:t>
      </w:r>
      <w:r w:rsidR="00467FFA">
        <w:rPr>
          <w:rFonts w:eastAsia="Times New Roman" w:cstheme="minorHAnsi"/>
          <w:color w:val="222222"/>
          <w:sz w:val="24"/>
          <w:szCs w:val="24"/>
        </w:rPr>
        <w:t>QR is the interquartile range (</w:t>
      </w:r>
      <w:r w:rsidRPr="00A74B54">
        <w:rPr>
          <w:rFonts w:eastAsia="Times New Roman" w:cstheme="minorHAnsi"/>
          <w:color w:val="222222"/>
          <w:sz w:val="24"/>
          <w:szCs w:val="24"/>
        </w:rPr>
        <w:t>Q</w:t>
      </w:r>
      <w:r w:rsidRPr="00467FFA">
        <w:rPr>
          <w:rFonts w:eastAsia="Times New Roman" w:cstheme="minorHAnsi"/>
          <w:color w:val="222222"/>
          <w:sz w:val="24"/>
          <w:szCs w:val="24"/>
          <w:vertAlign w:val="subscript"/>
        </w:rPr>
        <w:t>3</w:t>
      </w:r>
      <w:r w:rsidRPr="00A74B54">
        <w:rPr>
          <w:rFonts w:eastAsia="Times New Roman" w:cstheme="minorHAnsi"/>
          <w:color w:val="222222"/>
          <w:sz w:val="24"/>
          <w:szCs w:val="24"/>
        </w:rPr>
        <w:t>-Q</w:t>
      </w:r>
      <w:r w:rsidR="00467FFA" w:rsidRPr="00467FFA">
        <w:rPr>
          <w:rFonts w:eastAsia="Times New Roman" w:cstheme="minorHAnsi"/>
          <w:color w:val="222222"/>
          <w:sz w:val="24"/>
          <w:szCs w:val="24"/>
          <w:vertAlign w:val="subscript"/>
        </w:rPr>
        <w:t>1</w:t>
      </w:r>
      <w:r w:rsidRPr="00A74B54">
        <w:rPr>
          <w:rFonts w:eastAsia="Times New Roman" w:cstheme="minorHAnsi"/>
          <w:color w:val="222222"/>
          <w:sz w:val="24"/>
          <w:szCs w:val="24"/>
        </w:rPr>
        <w:t xml:space="preserve">). </w:t>
      </w:r>
      <w:proofErr w:type="gramStart"/>
      <w:r w:rsidRPr="00A74B54">
        <w:rPr>
          <w:rFonts w:eastAsia="Times New Roman" w:cstheme="minorHAnsi"/>
          <w:color w:val="222222"/>
          <w:sz w:val="24"/>
          <w:szCs w:val="24"/>
        </w:rPr>
        <w:t>First</w:t>
      </w:r>
      <w:proofErr w:type="gramEnd"/>
      <w:r w:rsidRPr="00A74B54">
        <w:rPr>
          <w:rFonts w:eastAsia="Times New Roman" w:cstheme="minorHAnsi"/>
          <w:color w:val="222222"/>
          <w:sz w:val="24"/>
          <w:szCs w:val="24"/>
        </w:rPr>
        <w:t xml:space="preserve"> we determined if the outlier was due to an error in rounding, units or data entry. For those values that </w:t>
      </w:r>
      <w:proofErr w:type="gramStart"/>
      <w:r w:rsidRPr="00A74B54">
        <w:rPr>
          <w:rFonts w:eastAsia="Times New Roman" w:cstheme="minorHAnsi"/>
          <w:color w:val="222222"/>
          <w:sz w:val="24"/>
          <w:szCs w:val="24"/>
        </w:rPr>
        <w:t>were not entered</w:t>
      </w:r>
      <w:proofErr w:type="gramEnd"/>
      <w:r w:rsidRPr="00A74B54">
        <w:rPr>
          <w:rFonts w:eastAsia="Times New Roman" w:cstheme="minorHAnsi"/>
          <w:color w:val="222222"/>
          <w:sz w:val="24"/>
          <w:szCs w:val="24"/>
        </w:rPr>
        <w:t xml:space="preserve"> in error, we estimated distributions both with and without the value of the identified outlier. Below we give results for distributions estimated without outliers. All distribution estimates, both with and without outliers, </w:t>
      </w:r>
      <w:proofErr w:type="gramStart"/>
      <w:r w:rsidRPr="00A74B54">
        <w:rPr>
          <w:rFonts w:eastAsia="Times New Roman" w:cstheme="minorHAnsi"/>
          <w:color w:val="222222"/>
          <w:sz w:val="24"/>
          <w:szCs w:val="24"/>
        </w:rPr>
        <w:t>are given</w:t>
      </w:r>
      <w:proofErr w:type="gramEnd"/>
      <w:r w:rsidRPr="00A74B54">
        <w:rPr>
          <w:rFonts w:eastAsia="Times New Roman" w:cstheme="minorHAnsi"/>
          <w:color w:val="222222"/>
          <w:sz w:val="24"/>
          <w:szCs w:val="24"/>
        </w:rPr>
        <w:t xml:space="preserve"> in Supplementary Material.</w:t>
      </w:r>
    </w:p>
    <w:p w14:paraId="3A9A57CB" w14:textId="631063E0" w:rsidR="00DF24A3" w:rsidRPr="00467FFA" w:rsidRDefault="00DF24A3" w:rsidP="00DF24A3">
      <w:pPr>
        <w:rPr>
          <w:rFonts w:cstheme="minorHAnsi"/>
          <w:sz w:val="24"/>
          <w:szCs w:val="24"/>
        </w:rPr>
      </w:pPr>
    </w:p>
    <w:p w14:paraId="7D0A75EB" w14:textId="1392D810" w:rsidR="00467FFA" w:rsidRPr="00467FFA" w:rsidRDefault="00E72E3B" w:rsidP="00467FFA">
      <w:pPr>
        <w:rPr>
          <w:rFonts w:cstheme="minorHAnsi"/>
          <w:sz w:val="24"/>
          <w:szCs w:val="24"/>
        </w:rPr>
      </w:pPr>
      <w:ins w:id="145" w:author="Maureen C. Kennedy" w:date="2018-08-02T17:14:00Z">
        <w:r>
          <w:rPr>
            <w:rFonts w:cstheme="minorHAnsi"/>
            <w:sz w:val="24"/>
            <w:szCs w:val="24"/>
          </w:rPr>
          <w:t xml:space="preserve">Example distributions. </w:t>
        </w:r>
      </w:ins>
      <w:del w:id="146" w:author="Maureen C. Kennedy" w:date="2018-08-02T17:14:00Z">
        <w:r w:rsidR="00467FFA" w:rsidRPr="00467FFA" w:rsidDel="00E72E3B">
          <w:rPr>
            <w:rFonts w:cstheme="minorHAnsi"/>
            <w:sz w:val="24"/>
            <w:szCs w:val="24"/>
          </w:rPr>
          <w:delText>EVT groups and fuel types</w:delText>
        </w:r>
      </w:del>
    </w:p>
    <w:p w14:paraId="06D474CD" w14:textId="0B0433B5" w:rsidR="00467FFA" w:rsidRPr="00467FFA" w:rsidRDefault="00467FFA" w:rsidP="00467FFA">
      <w:pPr>
        <w:rPr>
          <w:rFonts w:cstheme="minorHAnsi"/>
          <w:sz w:val="24"/>
          <w:szCs w:val="24"/>
        </w:rPr>
      </w:pPr>
      <w:r w:rsidRPr="00467FFA">
        <w:rPr>
          <w:rFonts w:cstheme="minorHAnsi"/>
          <w:sz w:val="24"/>
          <w:szCs w:val="24"/>
        </w:rPr>
        <w:t xml:space="preserve">For the purposes of demonstrating comparisons of distributions among fuel types and EVT </w:t>
      </w:r>
      <w:proofErr w:type="gramStart"/>
      <w:r w:rsidRPr="00467FFA">
        <w:rPr>
          <w:rFonts w:cstheme="minorHAnsi"/>
          <w:sz w:val="24"/>
          <w:szCs w:val="24"/>
        </w:rPr>
        <w:t>groups</w:t>
      </w:r>
      <w:proofErr w:type="gramEnd"/>
      <w:r w:rsidRPr="00467FFA">
        <w:rPr>
          <w:rFonts w:cstheme="minorHAnsi"/>
          <w:sz w:val="24"/>
          <w:szCs w:val="24"/>
        </w:rPr>
        <w:t xml:space="preserve"> we present here distributions for EVT groups</w:t>
      </w:r>
      <w:ins w:id="147" w:author="Maureen C. Kennedy" w:date="2018-08-02T17:14:00Z">
        <w:r w:rsidR="00E72E3B">
          <w:rPr>
            <w:rFonts w:cstheme="minorHAnsi"/>
            <w:sz w:val="24"/>
            <w:szCs w:val="24"/>
          </w:rPr>
          <w:t xml:space="preserve"> that represent eastern hardwood forests (___) and conifer forests</w:t>
        </w:r>
      </w:ins>
      <w:del w:id="148" w:author="Maureen C. Kennedy" w:date="2018-08-02T17:14:00Z">
        <w:r w:rsidRPr="00467FFA" w:rsidDel="00E72E3B">
          <w:rPr>
            <w:rFonts w:cstheme="minorHAnsi"/>
            <w:sz w:val="24"/>
            <w:szCs w:val="24"/>
          </w:rPr>
          <w:delText>: (</w:delText>
        </w:r>
        <w:r w:rsidDel="00E72E3B">
          <w:rPr>
            <w:rFonts w:cstheme="minorHAnsi"/>
            <w:sz w:val="24"/>
            <w:szCs w:val="24"/>
          </w:rPr>
          <w:delText>____</w:delText>
        </w:r>
        <w:r w:rsidRPr="00467FFA" w:rsidDel="00E72E3B">
          <w:rPr>
            <w:rFonts w:cstheme="minorHAnsi"/>
            <w:sz w:val="24"/>
            <w:szCs w:val="24"/>
          </w:rPr>
          <w:delText>) and the following fuel types: (</w:delText>
        </w:r>
        <w:r w:rsidDel="00E72E3B">
          <w:rPr>
            <w:rFonts w:cstheme="minorHAnsi"/>
            <w:sz w:val="24"/>
            <w:szCs w:val="24"/>
          </w:rPr>
          <w:delText>___</w:delText>
        </w:r>
        <w:r w:rsidRPr="00467FFA" w:rsidDel="00E72E3B">
          <w:rPr>
            <w:rFonts w:cstheme="minorHAnsi"/>
            <w:sz w:val="24"/>
            <w:szCs w:val="24"/>
          </w:rPr>
          <w:delText>). We chose these comparisons because (...). Results for all other EVT groups and fuel types are given in supplementary material (S for graphics, S for Excel file of master tables)</w:delText>
        </w:r>
      </w:del>
      <w:ins w:id="149" w:author="Maureen C. Kennedy" w:date="2018-08-02T17:14:00Z">
        <w:r w:rsidR="00E72E3B">
          <w:rPr>
            <w:rFonts w:cstheme="minorHAnsi"/>
            <w:sz w:val="24"/>
            <w:szCs w:val="24"/>
          </w:rPr>
          <w:t xml:space="preserve"> (_____)</w:t>
        </w:r>
      </w:ins>
      <w:ins w:id="150" w:author="Maureen C. Kennedy" w:date="2018-08-02T17:15:00Z">
        <w:r w:rsidR="00E72E3B">
          <w:rPr>
            <w:rFonts w:cstheme="minorHAnsi"/>
            <w:sz w:val="24"/>
            <w:szCs w:val="24"/>
          </w:rPr>
          <w:t>. For these EVT groups we present distributions for total tree loading, coarse woody debris loading (____)</w:t>
        </w:r>
      </w:ins>
      <w:ins w:id="151" w:author="Maureen C. Kennedy" w:date="2018-08-02T17:16:00Z">
        <w:r w:rsidR="00E72E3B">
          <w:rPr>
            <w:rFonts w:cstheme="minorHAnsi"/>
            <w:sz w:val="24"/>
            <w:szCs w:val="24"/>
          </w:rPr>
          <w:t>, duff loading,</w:t>
        </w:r>
      </w:ins>
      <w:ins w:id="152" w:author="Maureen C. Kennedy" w:date="2018-08-02T17:15:00Z">
        <w:r w:rsidR="00E72E3B">
          <w:rPr>
            <w:rFonts w:cstheme="minorHAnsi"/>
            <w:sz w:val="24"/>
            <w:szCs w:val="24"/>
          </w:rPr>
          <w:t xml:space="preserve"> and </w:t>
        </w:r>
      </w:ins>
      <w:ins w:id="153" w:author="Maureen C. Kennedy" w:date="2018-08-02T17:16:00Z">
        <w:r w:rsidR="00E72E3B">
          <w:rPr>
            <w:rFonts w:cstheme="minorHAnsi"/>
            <w:sz w:val="24"/>
            <w:szCs w:val="24"/>
          </w:rPr>
          <w:t>litter loading</w:t>
        </w:r>
      </w:ins>
      <w:r w:rsidRPr="00467FFA">
        <w:rPr>
          <w:rFonts w:cstheme="minorHAnsi"/>
          <w:sz w:val="24"/>
          <w:szCs w:val="24"/>
        </w:rPr>
        <w:t>.</w:t>
      </w:r>
      <w:ins w:id="154" w:author="Maureen C. Kennedy" w:date="2018-08-02T17:15:00Z">
        <w:r w:rsidR="00E72E3B">
          <w:rPr>
            <w:rFonts w:cstheme="minorHAnsi"/>
            <w:sz w:val="24"/>
            <w:szCs w:val="24"/>
          </w:rPr>
          <w:t xml:space="preserve"> These were chosen because they represent major EVT groups across the continental US (ref) and because </w:t>
        </w:r>
        <w:proofErr w:type="gramStart"/>
        <w:r w:rsidR="00E72E3B">
          <w:rPr>
            <w:rFonts w:cstheme="minorHAnsi"/>
            <w:sz w:val="24"/>
            <w:szCs w:val="24"/>
          </w:rPr>
          <w:t>they also</w:t>
        </w:r>
        <w:proofErr w:type="gramEnd"/>
        <w:r w:rsidR="00E72E3B">
          <w:rPr>
            <w:rFonts w:cstheme="minorHAnsi"/>
            <w:sz w:val="24"/>
            <w:szCs w:val="24"/>
          </w:rPr>
          <w:t xml:space="preserve"> had sufficient representation of the chosen fuel types to estimate distributions. </w:t>
        </w:r>
      </w:ins>
    </w:p>
    <w:p w14:paraId="2D57D9F1" w14:textId="77777777" w:rsidR="00467FFA" w:rsidRPr="00467FFA" w:rsidRDefault="00467FFA" w:rsidP="00DF24A3">
      <w:pPr>
        <w:rPr>
          <w:rFonts w:cstheme="minorHAnsi"/>
          <w:sz w:val="24"/>
          <w:szCs w:val="24"/>
        </w:rPr>
      </w:pPr>
    </w:p>
    <w:p w14:paraId="40D046AF" w14:textId="77777777" w:rsidR="006153E5" w:rsidRPr="007E189D" w:rsidRDefault="006153E5" w:rsidP="006153E5">
      <w:pPr>
        <w:rPr>
          <w:rFonts w:cstheme="minorHAnsi"/>
          <w:b/>
          <w:sz w:val="24"/>
          <w:szCs w:val="24"/>
        </w:rPr>
      </w:pPr>
      <w:r w:rsidRPr="007E189D">
        <w:rPr>
          <w:rFonts w:cstheme="minorHAnsi"/>
          <w:b/>
          <w:sz w:val="24"/>
          <w:szCs w:val="24"/>
        </w:rPr>
        <w:t>RESULTS</w:t>
      </w:r>
    </w:p>
    <w:p w14:paraId="11347919" w14:textId="77777777" w:rsidR="006153E5" w:rsidRPr="007E189D" w:rsidRDefault="006153E5" w:rsidP="006153E5">
      <w:pPr>
        <w:rPr>
          <w:rFonts w:cstheme="minorHAnsi"/>
          <w:b/>
          <w:sz w:val="24"/>
          <w:szCs w:val="24"/>
        </w:rPr>
      </w:pPr>
    </w:p>
    <w:p w14:paraId="25167F89" w14:textId="77777777" w:rsidR="006153E5" w:rsidRPr="007E189D" w:rsidRDefault="006153E5" w:rsidP="006153E5">
      <w:pPr>
        <w:rPr>
          <w:rFonts w:cstheme="minorHAnsi"/>
          <w:sz w:val="24"/>
          <w:szCs w:val="24"/>
        </w:rPr>
      </w:pPr>
      <w:r w:rsidRPr="007E189D">
        <w:rPr>
          <w:rFonts w:cstheme="minorHAnsi"/>
          <w:sz w:val="24"/>
          <w:szCs w:val="24"/>
        </w:rPr>
        <w:t>Results</w:t>
      </w:r>
    </w:p>
    <w:p w14:paraId="0F8D04CE" w14:textId="34F7CCB2" w:rsidR="008C551D" w:rsidRDefault="008C551D" w:rsidP="00DB3CB1">
      <w:pPr>
        <w:rPr>
          <w:ins w:id="155" w:author="Maureen C. Kennedy" w:date="2018-08-02T17:21:00Z"/>
          <w:rFonts w:cstheme="minorHAnsi"/>
          <w:sz w:val="24"/>
          <w:szCs w:val="24"/>
        </w:rPr>
      </w:pPr>
      <w:proofErr w:type="spellStart"/>
      <w:ins w:id="156" w:author="Maureen C. Kennedy" w:date="2018-08-02T17:21:00Z">
        <w:r>
          <w:rPr>
            <w:rFonts w:cstheme="minorHAnsi"/>
            <w:sz w:val="24"/>
            <w:szCs w:val="24"/>
          </w:rPr>
          <w:t>Landfire</w:t>
        </w:r>
        <w:proofErr w:type="spellEnd"/>
        <w:r>
          <w:rPr>
            <w:rFonts w:cstheme="minorHAnsi"/>
            <w:sz w:val="24"/>
            <w:szCs w:val="24"/>
          </w:rPr>
          <w:t xml:space="preserve"> classifies ___- EVT groups. </w:t>
        </w:r>
        <w:proofErr w:type="gramStart"/>
        <w:r>
          <w:rPr>
            <w:rFonts w:cstheme="minorHAnsi"/>
            <w:sz w:val="24"/>
            <w:szCs w:val="24"/>
          </w:rPr>
          <w:t>90</w:t>
        </w:r>
        <w:r w:rsidRPr="008C551D">
          <w:rPr>
            <w:rFonts w:cstheme="minorHAnsi"/>
            <w:sz w:val="24"/>
            <w:szCs w:val="24"/>
            <w:vertAlign w:val="superscript"/>
            <w:rPrChange w:id="157" w:author="Maureen C. Kennedy" w:date="2018-08-02T17:22:00Z">
              <w:rPr>
                <w:rFonts w:cstheme="minorHAnsi"/>
                <w:sz w:val="24"/>
                <w:szCs w:val="24"/>
              </w:rPr>
            </w:rPrChange>
          </w:rPr>
          <w:t>th</w:t>
        </w:r>
        <w:proofErr w:type="gramEnd"/>
        <w:r>
          <w:rPr>
            <w:rFonts w:cstheme="minorHAnsi"/>
            <w:sz w:val="24"/>
            <w:szCs w:val="24"/>
          </w:rPr>
          <w:t xml:space="preserve"> </w:t>
        </w:r>
      </w:ins>
      <w:ins w:id="158" w:author="Maureen C. Kennedy" w:date="2018-08-02T17:22:00Z">
        <w:r>
          <w:rPr>
            <w:rFonts w:cstheme="minorHAnsi"/>
            <w:sz w:val="24"/>
            <w:szCs w:val="24"/>
          </w:rPr>
          <w:t xml:space="preserve">percentile groups by continental US coverage </w:t>
        </w:r>
        <w:commentRangeStart w:id="159"/>
        <w:r>
          <w:rPr>
            <w:rFonts w:cstheme="minorHAnsi"/>
            <w:sz w:val="24"/>
            <w:szCs w:val="24"/>
          </w:rPr>
          <w:t>are</w:t>
        </w:r>
        <w:commentRangeEnd w:id="159"/>
        <w:r>
          <w:rPr>
            <w:rStyle w:val="CommentReference"/>
          </w:rPr>
          <w:commentReference w:id="159"/>
        </w:r>
        <w:r>
          <w:rPr>
            <w:rFonts w:cstheme="minorHAnsi"/>
            <w:sz w:val="24"/>
            <w:szCs w:val="24"/>
          </w:rPr>
          <w:t xml:space="preserve"> </w:t>
        </w:r>
      </w:ins>
    </w:p>
    <w:p w14:paraId="6B27813C" w14:textId="673C4E19" w:rsidR="006153E5" w:rsidRPr="00DB3CB1" w:rsidRDefault="006153E5" w:rsidP="00DB3CB1">
      <w:pPr>
        <w:rPr>
          <w:rFonts w:cstheme="minorHAnsi"/>
          <w:sz w:val="24"/>
          <w:szCs w:val="24"/>
        </w:rPr>
      </w:pPr>
      <w:commentRangeStart w:id="160"/>
      <w:r w:rsidRPr="00DB3CB1">
        <w:rPr>
          <w:rFonts w:cstheme="minorHAnsi"/>
          <w:sz w:val="24"/>
          <w:szCs w:val="24"/>
        </w:rPr>
        <w:t xml:space="preserve">Summary of </w:t>
      </w:r>
      <w:proofErr w:type="spellStart"/>
      <w:r w:rsidRPr="00DB3CB1">
        <w:rPr>
          <w:rFonts w:cstheme="minorHAnsi"/>
          <w:sz w:val="24"/>
          <w:szCs w:val="24"/>
        </w:rPr>
        <w:t>EVTGroups</w:t>
      </w:r>
      <w:proofErr w:type="spellEnd"/>
      <w:r w:rsidRPr="00DB3CB1">
        <w:rPr>
          <w:rFonts w:cstheme="minorHAnsi"/>
          <w:sz w:val="24"/>
          <w:szCs w:val="24"/>
        </w:rPr>
        <w:t xml:space="preserve"> and number of observations</w:t>
      </w:r>
      <w:commentRangeEnd w:id="160"/>
      <w:r w:rsidR="00E72E3B">
        <w:rPr>
          <w:rStyle w:val="CommentReference"/>
        </w:rPr>
        <w:commentReference w:id="160"/>
      </w:r>
    </w:p>
    <w:p w14:paraId="613FE0DD" w14:textId="77777777" w:rsidR="00DB3CB1" w:rsidRDefault="00DB3CB1" w:rsidP="00DB3CB1">
      <w:pPr>
        <w:rPr>
          <w:rFonts w:cstheme="minorHAnsi"/>
          <w:sz w:val="24"/>
          <w:szCs w:val="24"/>
        </w:rPr>
      </w:pPr>
    </w:p>
    <w:p w14:paraId="6595CC29" w14:textId="29B07A90" w:rsidR="006153E5" w:rsidRPr="00DB3CB1" w:rsidRDefault="006153E5" w:rsidP="00DB3CB1">
      <w:pPr>
        <w:rPr>
          <w:rFonts w:cstheme="minorHAnsi"/>
          <w:sz w:val="24"/>
          <w:szCs w:val="24"/>
        </w:rPr>
      </w:pPr>
      <w:r w:rsidRPr="00DB3CB1">
        <w:rPr>
          <w:rFonts w:cstheme="minorHAnsi"/>
          <w:sz w:val="24"/>
          <w:szCs w:val="24"/>
        </w:rPr>
        <w:t>Identified data gaps</w:t>
      </w:r>
      <w:r w:rsidR="00576BCB">
        <w:rPr>
          <w:rFonts w:cstheme="minorHAnsi"/>
          <w:sz w:val="24"/>
          <w:szCs w:val="24"/>
        </w:rPr>
        <w:t xml:space="preserve"> (maybe call this data </w:t>
      </w:r>
      <w:proofErr w:type="gramStart"/>
      <w:r w:rsidR="00576BCB">
        <w:rPr>
          <w:rFonts w:cstheme="minorHAnsi"/>
          <w:sz w:val="24"/>
          <w:szCs w:val="24"/>
        </w:rPr>
        <w:t>coverage,</w:t>
      </w:r>
      <w:proofErr w:type="gramEnd"/>
      <w:r w:rsidR="00576BCB">
        <w:rPr>
          <w:rFonts w:cstheme="minorHAnsi"/>
          <w:sz w:val="24"/>
          <w:szCs w:val="24"/>
        </w:rPr>
        <w:t xml:space="preserve"> or EVT group coverage)</w:t>
      </w:r>
    </w:p>
    <w:p w14:paraId="3EC63A5B" w14:textId="27A00B61" w:rsidR="006153E5" w:rsidRDefault="00DB3CB1" w:rsidP="00DB3CB1">
      <w:pPr>
        <w:rPr>
          <w:rFonts w:cstheme="minorHAnsi"/>
          <w:sz w:val="24"/>
          <w:szCs w:val="24"/>
        </w:rPr>
      </w:pPr>
      <w:r>
        <w:rPr>
          <w:rFonts w:cstheme="minorHAnsi"/>
          <w:sz w:val="24"/>
          <w:szCs w:val="24"/>
        </w:rPr>
        <w:tab/>
        <w:t xml:space="preserve">Of the ___ LF EVT Groups, we were able to identify </w:t>
      </w:r>
      <w:proofErr w:type="gramStart"/>
      <w:r>
        <w:rPr>
          <w:rFonts w:cstheme="minorHAnsi"/>
          <w:sz w:val="24"/>
          <w:szCs w:val="24"/>
        </w:rPr>
        <w:t>fuel loading</w:t>
      </w:r>
      <w:proofErr w:type="gramEnd"/>
      <w:r>
        <w:rPr>
          <w:rFonts w:cstheme="minorHAnsi"/>
          <w:sz w:val="24"/>
          <w:szCs w:val="24"/>
        </w:rPr>
        <w:t xml:space="preserve"> estimates for ____. Of those, ____ had sufficient entries to estimate at least one of the fuel types (Table—see structure below, probably a supplementary table, or some kind of figure)</w:t>
      </w:r>
      <w:ins w:id="161" w:author="Maureen C. Kennedy" w:date="2018-08-02T17:20:00Z">
        <w:r w:rsidR="006D0D5A">
          <w:rPr>
            <w:rFonts w:cstheme="minorHAnsi"/>
            <w:sz w:val="24"/>
            <w:szCs w:val="24"/>
          </w:rPr>
          <w:t xml:space="preserve">; Table _ gives the </w:t>
        </w:r>
        <w:proofErr w:type="spellStart"/>
        <w:r w:rsidR="006D0D5A">
          <w:rPr>
            <w:rFonts w:cstheme="minorHAnsi"/>
            <w:sz w:val="24"/>
            <w:szCs w:val="24"/>
          </w:rPr>
          <w:t>landfire</w:t>
        </w:r>
        <w:proofErr w:type="spellEnd"/>
        <w:r w:rsidR="006D0D5A">
          <w:rPr>
            <w:rFonts w:cstheme="minorHAnsi"/>
            <w:sz w:val="24"/>
            <w:szCs w:val="24"/>
          </w:rPr>
          <w:t xml:space="preserve"> EVT groups for which we were able to estimate at least 1 distribution. </w:t>
        </w:r>
      </w:ins>
    </w:p>
    <w:p w14:paraId="6AE35F56" w14:textId="1BF0212B" w:rsidR="00DB3CB1" w:rsidRDefault="00DB3CB1" w:rsidP="00DB3CB1">
      <w:pPr>
        <w:rPr>
          <w:rFonts w:cstheme="minorHAnsi"/>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DB3CB1" w14:paraId="30B560F6" w14:textId="77777777" w:rsidTr="00DB3CB1">
        <w:tc>
          <w:tcPr>
            <w:tcW w:w="2337" w:type="dxa"/>
          </w:tcPr>
          <w:p w14:paraId="49237A0A" w14:textId="2FC826ED" w:rsidR="00DB3CB1" w:rsidRDefault="00DB3CB1" w:rsidP="00DB3CB1">
            <w:pPr>
              <w:rPr>
                <w:rFonts w:cstheme="minorHAnsi"/>
                <w:sz w:val="24"/>
                <w:szCs w:val="24"/>
              </w:rPr>
            </w:pPr>
            <w:proofErr w:type="spellStart"/>
            <w:r>
              <w:rPr>
                <w:rFonts w:cstheme="minorHAnsi"/>
                <w:sz w:val="24"/>
                <w:szCs w:val="24"/>
              </w:rPr>
              <w:t>EVTGroup</w:t>
            </w:r>
            <w:proofErr w:type="spellEnd"/>
          </w:p>
        </w:tc>
        <w:tc>
          <w:tcPr>
            <w:tcW w:w="2337" w:type="dxa"/>
          </w:tcPr>
          <w:p w14:paraId="710DBFD0" w14:textId="62A26972" w:rsidR="00DB3CB1" w:rsidRDefault="00DB3CB1" w:rsidP="00DB3CB1">
            <w:pPr>
              <w:rPr>
                <w:rFonts w:cstheme="minorHAnsi"/>
                <w:sz w:val="24"/>
                <w:szCs w:val="24"/>
              </w:rPr>
            </w:pPr>
            <w:r>
              <w:rPr>
                <w:rFonts w:cstheme="minorHAnsi"/>
                <w:sz w:val="24"/>
                <w:szCs w:val="24"/>
              </w:rPr>
              <w:t>FuelType1</w:t>
            </w:r>
          </w:p>
        </w:tc>
        <w:tc>
          <w:tcPr>
            <w:tcW w:w="2338" w:type="dxa"/>
          </w:tcPr>
          <w:p w14:paraId="37847F8E" w14:textId="77777777" w:rsidR="00DB3CB1" w:rsidRDefault="00DB3CB1" w:rsidP="00DB3CB1">
            <w:pPr>
              <w:rPr>
                <w:rFonts w:cstheme="minorHAnsi"/>
                <w:sz w:val="24"/>
                <w:szCs w:val="24"/>
              </w:rPr>
            </w:pPr>
          </w:p>
        </w:tc>
        <w:tc>
          <w:tcPr>
            <w:tcW w:w="2338" w:type="dxa"/>
          </w:tcPr>
          <w:p w14:paraId="711E4120" w14:textId="77777777" w:rsidR="00DB3CB1" w:rsidRDefault="00DB3CB1" w:rsidP="00DB3CB1">
            <w:pPr>
              <w:rPr>
                <w:rFonts w:cstheme="minorHAnsi"/>
                <w:sz w:val="24"/>
                <w:szCs w:val="24"/>
              </w:rPr>
            </w:pPr>
          </w:p>
        </w:tc>
      </w:tr>
      <w:tr w:rsidR="00DB3CB1" w14:paraId="1DB1EED6" w14:textId="77777777" w:rsidTr="00DB3CB1">
        <w:tc>
          <w:tcPr>
            <w:tcW w:w="2337" w:type="dxa"/>
          </w:tcPr>
          <w:p w14:paraId="39558C6B" w14:textId="77777777" w:rsidR="00DB3CB1" w:rsidRDefault="00DB3CB1" w:rsidP="00DB3CB1">
            <w:pPr>
              <w:rPr>
                <w:rFonts w:cstheme="minorHAnsi"/>
                <w:sz w:val="24"/>
                <w:szCs w:val="24"/>
              </w:rPr>
            </w:pPr>
          </w:p>
        </w:tc>
        <w:tc>
          <w:tcPr>
            <w:tcW w:w="2337" w:type="dxa"/>
          </w:tcPr>
          <w:p w14:paraId="21F8B08D" w14:textId="6DD27A41" w:rsidR="00DB3CB1" w:rsidRDefault="00DB3CB1" w:rsidP="00DB3CB1">
            <w:pPr>
              <w:rPr>
                <w:rFonts w:cstheme="minorHAnsi"/>
                <w:sz w:val="24"/>
                <w:szCs w:val="24"/>
              </w:rPr>
            </w:pPr>
            <w:proofErr w:type="spellStart"/>
            <w:r>
              <w:rPr>
                <w:rFonts w:cstheme="minorHAnsi"/>
                <w:sz w:val="24"/>
                <w:szCs w:val="24"/>
              </w:rPr>
              <w:t>nentries</w:t>
            </w:r>
            <w:proofErr w:type="spellEnd"/>
          </w:p>
        </w:tc>
        <w:tc>
          <w:tcPr>
            <w:tcW w:w="2338" w:type="dxa"/>
          </w:tcPr>
          <w:p w14:paraId="5C99D63B" w14:textId="77777777" w:rsidR="00DB3CB1" w:rsidRDefault="00DB3CB1" w:rsidP="00DB3CB1">
            <w:pPr>
              <w:rPr>
                <w:rFonts w:cstheme="minorHAnsi"/>
                <w:sz w:val="24"/>
                <w:szCs w:val="24"/>
              </w:rPr>
            </w:pPr>
          </w:p>
        </w:tc>
        <w:tc>
          <w:tcPr>
            <w:tcW w:w="2338" w:type="dxa"/>
          </w:tcPr>
          <w:p w14:paraId="14BC7A71" w14:textId="77777777" w:rsidR="00DB3CB1" w:rsidRDefault="00DB3CB1" w:rsidP="00DB3CB1">
            <w:pPr>
              <w:rPr>
                <w:rFonts w:cstheme="minorHAnsi"/>
                <w:sz w:val="24"/>
                <w:szCs w:val="24"/>
              </w:rPr>
            </w:pPr>
          </w:p>
        </w:tc>
      </w:tr>
      <w:tr w:rsidR="00DB3CB1" w14:paraId="07149D19" w14:textId="77777777" w:rsidTr="00DB3CB1">
        <w:tc>
          <w:tcPr>
            <w:tcW w:w="2337" w:type="dxa"/>
          </w:tcPr>
          <w:p w14:paraId="4E243A8B" w14:textId="77777777" w:rsidR="00DB3CB1" w:rsidRDefault="00DB3CB1" w:rsidP="00DB3CB1">
            <w:pPr>
              <w:rPr>
                <w:rFonts w:cstheme="minorHAnsi"/>
                <w:sz w:val="24"/>
                <w:szCs w:val="24"/>
              </w:rPr>
            </w:pPr>
          </w:p>
        </w:tc>
        <w:tc>
          <w:tcPr>
            <w:tcW w:w="2337" w:type="dxa"/>
          </w:tcPr>
          <w:p w14:paraId="5EE6C62E" w14:textId="77777777" w:rsidR="00DB3CB1" w:rsidRDefault="00DB3CB1" w:rsidP="00DB3CB1">
            <w:pPr>
              <w:rPr>
                <w:rFonts w:cstheme="minorHAnsi"/>
                <w:sz w:val="24"/>
                <w:szCs w:val="24"/>
              </w:rPr>
            </w:pPr>
          </w:p>
        </w:tc>
        <w:tc>
          <w:tcPr>
            <w:tcW w:w="2338" w:type="dxa"/>
          </w:tcPr>
          <w:p w14:paraId="564DAAD3" w14:textId="77777777" w:rsidR="00DB3CB1" w:rsidRDefault="00DB3CB1" w:rsidP="00DB3CB1">
            <w:pPr>
              <w:rPr>
                <w:rFonts w:cstheme="minorHAnsi"/>
                <w:sz w:val="24"/>
                <w:szCs w:val="24"/>
              </w:rPr>
            </w:pPr>
          </w:p>
        </w:tc>
        <w:tc>
          <w:tcPr>
            <w:tcW w:w="2338" w:type="dxa"/>
          </w:tcPr>
          <w:p w14:paraId="7C9F51DE" w14:textId="77777777" w:rsidR="00DB3CB1" w:rsidRDefault="00DB3CB1" w:rsidP="00DB3CB1">
            <w:pPr>
              <w:rPr>
                <w:rFonts w:cstheme="minorHAnsi"/>
                <w:sz w:val="24"/>
                <w:szCs w:val="24"/>
              </w:rPr>
            </w:pPr>
          </w:p>
        </w:tc>
      </w:tr>
      <w:tr w:rsidR="00DB3CB1" w14:paraId="10E7FD7B" w14:textId="77777777" w:rsidTr="00DB3CB1">
        <w:tc>
          <w:tcPr>
            <w:tcW w:w="2337" w:type="dxa"/>
          </w:tcPr>
          <w:p w14:paraId="3CDB8DD7" w14:textId="77777777" w:rsidR="00DB3CB1" w:rsidRDefault="00DB3CB1" w:rsidP="00DB3CB1">
            <w:pPr>
              <w:rPr>
                <w:rFonts w:cstheme="minorHAnsi"/>
                <w:sz w:val="24"/>
                <w:szCs w:val="24"/>
              </w:rPr>
            </w:pPr>
          </w:p>
        </w:tc>
        <w:tc>
          <w:tcPr>
            <w:tcW w:w="2337" w:type="dxa"/>
          </w:tcPr>
          <w:p w14:paraId="4DDD4F11" w14:textId="77777777" w:rsidR="00DB3CB1" w:rsidRDefault="00DB3CB1" w:rsidP="00DB3CB1">
            <w:pPr>
              <w:rPr>
                <w:rFonts w:cstheme="minorHAnsi"/>
                <w:sz w:val="24"/>
                <w:szCs w:val="24"/>
              </w:rPr>
            </w:pPr>
          </w:p>
        </w:tc>
        <w:tc>
          <w:tcPr>
            <w:tcW w:w="2338" w:type="dxa"/>
          </w:tcPr>
          <w:p w14:paraId="3E2F1079" w14:textId="77777777" w:rsidR="00DB3CB1" w:rsidRDefault="00DB3CB1" w:rsidP="00DB3CB1">
            <w:pPr>
              <w:rPr>
                <w:rFonts w:cstheme="minorHAnsi"/>
                <w:sz w:val="24"/>
                <w:szCs w:val="24"/>
              </w:rPr>
            </w:pPr>
          </w:p>
        </w:tc>
        <w:tc>
          <w:tcPr>
            <w:tcW w:w="2338" w:type="dxa"/>
          </w:tcPr>
          <w:p w14:paraId="2E97CEDF" w14:textId="77777777" w:rsidR="00DB3CB1" w:rsidRDefault="00DB3CB1" w:rsidP="00DB3CB1">
            <w:pPr>
              <w:rPr>
                <w:rFonts w:cstheme="minorHAnsi"/>
                <w:sz w:val="24"/>
                <w:szCs w:val="24"/>
              </w:rPr>
            </w:pPr>
          </w:p>
        </w:tc>
      </w:tr>
      <w:tr w:rsidR="00DB3CB1" w14:paraId="358A7580" w14:textId="77777777" w:rsidTr="00DB3CB1">
        <w:tc>
          <w:tcPr>
            <w:tcW w:w="2337" w:type="dxa"/>
          </w:tcPr>
          <w:p w14:paraId="2EF42190" w14:textId="77777777" w:rsidR="00DB3CB1" w:rsidRDefault="00DB3CB1" w:rsidP="00DB3CB1">
            <w:pPr>
              <w:rPr>
                <w:rFonts w:cstheme="minorHAnsi"/>
                <w:sz w:val="24"/>
                <w:szCs w:val="24"/>
              </w:rPr>
            </w:pPr>
          </w:p>
        </w:tc>
        <w:tc>
          <w:tcPr>
            <w:tcW w:w="2337" w:type="dxa"/>
          </w:tcPr>
          <w:p w14:paraId="66B86EE5" w14:textId="77777777" w:rsidR="00DB3CB1" w:rsidRDefault="00DB3CB1" w:rsidP="00DB3CB1">
            <w:pPr>
              <w:rPr>
                <w:rFonts w:cstheme="minorHAnsi"/>
                <w:sz w:val="24"/>
                <w:szCs w:val="24"/>
              </w:rPr>
            </w:pPr>
          </w:p>
        </w:tc>
        <w:tc>
          <w:tcPr>
            <w:tcW w:w="2338" w:type="dxa"/>
          </w:tcPr>
          <w:p w14:paraId="4C834260" w14:textId="77777777" w:rsidR="00DB3CB1" w:rsidRDefault="00DB3CB1" w:rsidP="00DB3CB1">
            <w:pPr>
              <w:rPr>
                <w:rFonts w:cstheme="minorHAnsi"/>
                <w:sz w:val="24"/>
                <w:szCs w:val="24"/>
              </w:rPr>
            </w:pPr>
          </w:p>
        </w:tc>
        <w:tc>
          <w:tcPr>
            <w:tcW w:w="2338" w:type="dxa"/>
          </w:tcPr>
          <w:p w14:paraId="62962807" w14:textId="77777777" w:rsidR="00DB3CB1" w:rsidRDefault="00DB3CB1" w:rsidP="00DB3CB1">
            <w:pPr>
              <w:rPr>
                <w:rFonts w:cstheme="minorHAnsi"/>
                <w:sz w:val="24"/>
                <w:szCs w:val="24"/>
              </w:rPr>
            </w:pPr>
          </w:p>
        </w:tc>
      </w:tr>
    </w:tbl>
    <w:p w14:paraId="66352AA3" w14:textId="20B19C03" w:rsidR="00DB3CB1" w:rsidRDefault="00DB3CB1" w:rsidP="00DB3CB1">
      <w:pPr>
        <w:rPr>
          <w:rFonts w:cstheme="minorHAnsi"/>
          <w:sz w:val="24"/>
          <w:szCs w:val="24"/>
        </w:rPr>
      </w:pPr>
    </w:p>
    <w:p w14:paraId="58BAEF0A" w14:textId="16712535" w:rsidR="00DB3CB1" w:rsidRDefault="00DB3CB1" w:rsidP="00DB3CB1">
      <w:pPr>
        <w:rPr>
          <w:rFonts w:cstheme="minorHAnsi"/>
          <w:sz w:val="24"/>
          <w:szCs w:val="24"/>
        </w:rPr>
      </w:pPr>
    </w:p>
    <w:p w14:paraId="0DAD1C2D" w14:textId="451EAD7C" w:rsidR="00DB3CB1" w:rsidRDefault="00DB3CB1" w:rsidP="00DB3CB1">
      <w:pPr>
        <w:rPr>
          <w:rFonts w:cstheme="minorHAnsi"/>
          <w:sz w:val="24"/>
          <w:szCs w:val="24"/>
        </w:rPr>
      </w:pPr>
    </w:p>
    <w:p w14:paraId="44F23E4C" w14:textId="77777777" w:rsidR="00DB3CB1" w:rsidRPr="00DB3CB1" w:rsidRDefault="00DB3CB1" w:rsidP="00DB3CB1">
      <w:pPr>
        <w:rPr>
          <w:rFonts w:cstheme="minorHAnsi"/>
          <w:sz w:val="24"/>
          <w:szCs w:val="24"/>
        </w:rPr>
      </w:pPr>
    </w:p>
    <w:p w14:paraId="7A31BF57" w14:textId="68C7A53B" w:rsidR="00924307" w:rsidRPr="00924307" w:rsidRDefault="00924307" w:rsidP="00924307">
      <w:pPr>
        <w:rPr>
          <w:rFonts w:cstheme="minorHAnsi"/>
          <w:sz w:val="24"/>
          <w:szCs w:val="24"/>
        </w:rPr>
      </w:pPr>
      <w:r>
        <w:rPr>
          <w:rFonts w:cstheme="minorHAnsi"/>
          <w:sz w:val="24"/>
          <w:szCs w:val="24"/>
        </w:rPr>
        <w:t>Empirical distribution estimates</w:t>
      </w:r>
    </w:p>
    <w:p w14:paraId="399F8A74" w14:textId="28464CA5" w:rsidR="003C6B8F" w:rsidRPr="008C551D" w:rsidRDefault="00DB3CB1" w:rsidP="006153E5">
      <w:pPr>
        <w:rPr>
          <w:rFonts w:cstheme="minorHAnsi"/>
          <w:sz w:val="24"/>
          <w:szCs w:val="24"/>
          <w:rPrChange w:id="162" w:author="Maureen C. Kennedy" w:date="2018-08-02T17:25:00Z">
            <w:rPr>
              <w:rFonts w:cstheme="minorHAnsi"/>
              <w:sz w:val="24"/>
              <w:szCs w:val="24"/>
            </w:rPr>
          </w:rPrChange>
        </w:rPr>
      </w:pPr>
      <w:r w:rsidRPr="00DB3CB1">
        <w:rPr>
          <w:rFonts w:cstheme="minorHAnsi"/>
          <w:sz w:val="24"/>
          <w:szCs w:val="24"/>
        </w:rPr>
        <w:tab/>
        <w:t xml:space="preserve">The results of all </w:t>
      </w:r>
      <w:r>
        <w:rPr>
          <w:rFonts w:cstheme="minorHAnsi"/>
          <w:sz w:val="24"/>
          <w:szCs w:val="24"/>
        </w:rPr>
        <w:t xml:space="preserve">empirical distributions that </w:t>
      </w:r>
      <w:proofErr w:type="gramStart"/>
      <w:r w:rsidR="006A5591">
        <w:rPr>
          <w:rFonts w:cstheme="minorHAnsi"/>
          <w:sz w:val="24"/>
          <w:szCs w:val="24"/>
        </w:rPr>
        <w:t>were estimated</w:t>
      </w:r>
      <w:proofErr w:type="gramEnd"/>
      <w:r>
        <w:rPr>
          <w:rFonts w:cstheme="minorHAnsi"/>
          <w:sz w:val="24"/>
          <w:szCs w:val="24"/>
        </w:rPr>
        <w:t xml:space="preserve"> are given in supplementary material. </w:t>
      </w:r>
      <w:r w:rsidR="006A5591">
        <w:rPr>
          <w:rFonts w:cstheme="minorHAnsi"/>
          <w:sz w:val="24"/>
          <w:szCs w:val="24"/>
        </w:rPr>
        <w:t xml:space="preserve">Here we give example results for representative EVT groups and fuel types. </w:t>
      </w:r>
      <w:ins w:id="163" w:author="Maureen C. Kennedy" w:date="2018-08-02T17:21:00Z">
        <w:r w:rsidR="008C551D">
          <w:rPr>
            <w:rFonts w:cstheme="minorHAnsi"/>
            <w:sz w:val="24"/>
            <w:szCs w:val="24"/>
          </w:rPr>
          <w:t xml:space="preserve">For </w:t>
        </w:r>
      </w:ins>
      <w:ins w:id="164" w:author="Maureen C. Kennedy" w:date="2018-08-02T17:24:00Z">
        <w:r w:rsidR="008C551D">
          <w:rPr>
            <w:rFonts w:cstheme="minorHAnsi"/>
            <w:sz w:val="24"/>
            <w:szCs w:val="24"/>
          </w:rPr>
          <w:t xml:space="preserve">eastern hardwood forests common in the continental US, tree loading is best represented by a gamma distribution (with nearly no zeroes). Observed values range from near </w:t>
        </w:r>
        <w:proofErr w:type="gramStart"/>
        <w:r w:rsidR="008C551D">
          <w:rPr>
            <w:rFonts w:cstheme="minorHAnsi"/>
            <w:sz w:val="24"/>
            <w:szCs w:val="24"/>
          </w:rPr>
          <w:t>0</w:t>
        </w:r>
        <w:proofErr w:type="gramEnd"/>
        <w:r w:rsidR="008C551D">
          <w:rPr>
            <w:rFonts w:cstheme="minorHAnsi"/>
            <w:sz w:val="24"/>
            <w:szCs w:val="24"/>
          </w:rPr>
          <w:t xml:space="preserve"> to near 500 Mg ha</w:t>
        </w:r>
      </w:ins>
      <w:ins w:id="165" w:author="Maureen C. Kennedy" w:date="2018-08-02T17:25:00Z">
        <w:r w:rsidR="008C551D">
          <w:rPr>
            <w:rFonts w:cstheme="minorHAnsi"/>
            <w:sz w:val="24"/>
            <w:szCs w:val="24"/>
            <w:vertAlign w:val="superscript"/>
          </w:rPr>
          <w:t>-1</w:t>
        </w:r>
        <w:r w:rsidR="008C551D">
          <w:rPr>
            <w:rFonts w:cstheme="minorHAnsi"/>
            <w:sz w:val="24"/>
            <w:szCs w:val="24"/>
          </w:rPr>
          <w:t xml:space="preserve">, with variability depending on EVT group. </w:t>
        </w:r>
      </w:ins>
      <w:ins w:id="166" w:author="Maureen C. Kennedy" w:date="2018-08-03T08:04:00Z">
        <w:r w:rsidR="00DC09A0">
          <w:rPr>
            <w:rFonts w:cstheme="minorHAnsi"/>
            <w:sz w:val="24"/>
            <w:szCs w:val="24"/>
          </w:rPr>
          <w:t xml:space="preserve">The example fits given here </w:t>
        </w:r>
        <w:proofErr w:type="gramStart"/>
        <w:r w:rsidR="00DC09A0">
          <w:rPr>
            <w:rFonts w:cstheme="minorHAnsi"/>
            <w:sz w:val="24"/>
            <w:szCs w:val="24"/>
          </w:rPr>
          <w:t>are all classified</w:t>
        </w:r>
        <w:proofErr w:type="gramEnd"/>
        <w:r w:rsidR="00DC09A0">
          <w:rPr>
            <w:rFonts w:cstheme="minorHAnsi"/>
            <w:sz w:val="24"/>
            <w:szCs w:val="24"/>
          </w:rPr>
          <w:t xml:space="preserve"> as at least “good” or “excellent.”</w:t>
        </w:r>
      </w:ins>
    </w:p>
    <w:p w14:paraId="194C063D" w14:textId="2328CF65" w:rsidR="00576BCB" w:rsidRDefault="00576BCB" w:rsidP="006153E5">
      <w:pPr>
        <w:rPr>
          <w:ins w:id="167" w:author="Maureen C. Kennedy" w:date="2018-08-03T06:54:00Z"/>
          <w:rFonts w:cstheme="minorHAnsi"/>
          <w:sz w:val="24"/>
          <w:szCs w:val="24"/>
        </w:rPr>
      </w:pPr>
    </w:p>
    <w:p w14:paraId="2EB69A51" w14:textId="77777777" w:rsidR="00DC09A0" w:rsidRDefault="00DC09A0">
      <w:pPr>
        <w:spacing w:after="160" w:line="259" w:lineRule="auto"/>
        <w:rPr>
          <w:ins w:id="168" w:author="Maureen C. Kennedy" w:date="2018-08-03T08:02:00Z"/>
          <w:rFonts w:cstheme="minorHAnsi"/>
          <w:sz w:val="24"/>
          <w:szCs w:val="24"/>
        </w:rPr>
      </w:pPr>
      <w:ins w:id="169" w:author="Maureen C. Kennedy" w:date="2018-08-03T08:02:00Z">
        <w:r>
          <w:rPr>
            <w:rFonts w:cstheme="minorHAnsi"/>
            <w:sz w:val="24"/>
            <w:szCs w:val="24"/>
          </w:rPr>
          <w:br w:type="page"/>
        </w:r>
      </w:ins>
    </w:p>
    <w:p w14:paraId="6FA9293C" w14:textId="6CFA20B4" w:rsidR="004906EC" w:rsidRPr="00FC59EF" w:rsidRDefault="004906EC" w:rsidP="006153E5">
      <w:pPr>
        <w:rPr>
          <w:ins w:id="170" w:author="Maureen C. Kennedy" w:date="2018-08-03T06:54:00Z"/>
          <w:rFonts w:cstheme="minorHAnsi"/>
          <w:sz w:val="24"/>
          <w:szCs w:val="24"/>
          <w:rPrChange w:id="171" w:author="Maureen C. Kennedy" w:date="2018-08-03T08:06:00Z">
            <w:rPr>
              <w:ins w:id="172" w:author="Maureen C. Kennedy" w:date="2018-08-03T06:54:00Z"/>
              <w:rFonts w:cstheme="minorHAnsi"/>
              <w:sz w:val="24"/>
              <w:szCs w:val="24"/>
            </w:rPr>
          </w:rPrChange>
        </w:rPr>
      </w:pPr>
      <w:ins w:id="173" w:author="Maureen C. Kennedy" w:date="2018-08-03T06:54:00Z">
        <w:r>
          <w:rPr>
            <w:rFonts w:cstheme="minorHAnsi"/>
            <w:sz w:val="24"/>
            <w:szCs w:val="24"/>
          </w:rPr>
          <w:t xml:space="preserve">Table: </w:t>
        </w:r>
      </w:ins>
      <w:ins w:id="174" w:author="Maureen C. Kennedy" w:date="2018-08-03T08:02:00Z">
        <w:r w:rsidR="00DC09A0">
          <w:rPr>
            <w:rFonts w:cstheme="minorHAnsi"/>
            <w:sz w:val="24"/>
            <w:szCs w:val="24"/>
          </w:rPr>
          <w:t>Empirical summaries</w:t>
        </w:r>
      </w:ins>
      <w:ins w:id="175" w:author="Maureen C. Kennedy" w:date="2018-08-03T06:54:00Z">
        <w:r>
          <w:rPr>
            <w:rFonts w:cstheme="minorHAnsi"/>
            <w:sz w:val="24"/>
            <w:szCs w:val="24"/>
          </w:rPr>
          <w:t xml:space="preserve"> for example fuel types and EVT groups.</w:t>
        </w:r>
      </w:ins>
      <w:ins w:id="176" w:author="Maureen C. Kennedy" w:date="2018-08-03T08:03:00Z">
        <w:r w:rsidR="00DC09A0">
          <w:rPr>
            <w:rFonts w:cstheme="minorHAnsi"/>
            <w:sz w:val="24"/>
            <w:szCs w:val="24"/>
          </w:rPr>
          <w:t xml:space="preserve"> CV is incredibly high (explained in part by the skewedness of the data)</w:t>
        </w:r>
      </w:ins>
      <w:ins w:id="177" w:author="Maureen C. Kennedy" w:date="2018-08-03T06:54:00Z">
        <w:r w:rsidR="00FC59EF">
          <w:rPr>
            <w:rFonts w:cstheme="minorHAnsi"/>
            <w:sz w:val="24"/>
            <w:szCs w:val="24"/>
          </w:rPr>
          <w:t>. Mean and SD are given in Mg ha</w:t>
        </w:r>
      </w:ins>
      <w:ins w:id="178" w:author="Maureen C. Kennedy" w:date="2018-08-03T08:06:00Z">
        <w:r w:rsidR="00FC59EF">
          <w:rPr>
            <w:rFonts w:cstheme="minorHAnsi"/>
            <w:sz w:val="24"/>
            <w:szCs w:val="24"/>
            <w:vertAlign w:val="superscript"/>
          </w:rPr>
          <w:t>-1</w:t>
        </w:r>
        <w:r w:rsidR="00FC59EF">
          <w:rPr>
            <w:rFonts w:cstheme="minorHAnsi"/>
            <w:sz w:val="24"/>
            <w:szCs w:val="24"/>
          </w:rPr>
          <w:t xml:space="preserve">. </w:t>
        </w:r>
      </w:ins>
    </w:p>
    <w:p w14:paraId="6D0DEC46" w14:textId="77777777" w:rsidR="004906EC" w:rsidRDefault="004906EC" w:rsidP="006153E5">
      <w:pPr>
        <w:rPr>
          <w:rFonts w:cstheme="minorHAnsi"/>
          <w:sz w:val="24"/>
          <w:szCs w:val="24"/>
        </w:rPr>
      </w:pPr>
    </w:p>
    <w:tbl>
      <w:tblPr>
        <w:tblStyle w:val="TableGrid"/>
        <w:tblW w:w="0" w:type="auto"/>
        <w:tblLook w:val="04A0" w:firstRow="1" w:lastRow="0" w:firstColumn="1" w:lastColumn="0" w:noHBand="0" w:noVBand="1"/>
      </w:tblPr>
      <w:tblGrid>
        <w:gridCol w:w="960"/>
        <w:gridCol w:w="2206"/>
        <w:gridCol w:w="960"/>
        <w:gridCol w:w="960"/>
        <w:gridCol w:w="960"/>
        <w:gridCol w:w="960"/>
        <w:gridCol w:w="960"/>
      </w:tblGrid>
      <w:tr w:rsidR="00DC09A0" w:rsidRPr="00DC09A0" w14:paraId="56645E69" w14:textId="77777777" w:rsidTr="00DC09A0">
        <w:trPr>
          <w:trHeight w:val="300"/>
          <w:ins w:id="179" w:author="Maureen C. Kennedy" w:date="2018-08-03T08:03:00Z"/>
        </w:trPr>
        <w:tc>
          <w:tcPr>
            <w:tcW w:w="960" w:type="dxa"/>
            <w:noWrap/>
            <w:hideMark/>
          </w:tcPr>
          <w:p w14:paraId="71094433" w14:textId="77777777" w:rsidR="00DC09A0" w:rsidRPr="00DC09A0" w:rsidRDefault="00DC09A0">
            <w:pPr>
              <w:rPr>
                <w:ins w:id="180" w:author="Maureen C. Kennedy" w:date="2018-08-03T08:03:00Z"/>
                <w:rFonts w:cstheme="minorHAnsi"/>
                <w:sz w:val="24"/>
                <w:szCs w:val="24"/>
              </w:rPr>
            </w:pPr>
            <w:ins w:id="181" w:author="Maureen C. Kennedy" w:date="2018-08-03T08:03:00Z">
              <w:r w:rsidRPr="00DC09A0">
                <w:rPr>
                  <w:rFonts w:cstheme="minorHAnsi"/>
                  <w:sz w:val="24"/>
                  <w:szCs w:val="24"/>
                </w:rPr>
                <w:t>EVT</w:t>
              </w:r>
            </w:ins>
          </w:p>
        </w:tc>
        <w:tc>
          <w:tcPr>
            <w:tcW w:w="1854" w:type="dxa"/>
            <w:noWrap/>
            <w:hideMark/>
          </w:tcPr>
          <w:p w14:paraId="0B8A56B6" w14:textId="77777777" w:rsidR="00DC09A0" w:rsidRPr="00DC09A0" w:rsidRDefault="00DC09A0">
            <w:pPr>
              <w:rPr>
                <w:ins w:id="182" w:author="Maureen C. Kennedy" w:date="2018-08-03T08:03:00Z"/>
                <w:rFonts w:cstheme="minorHAnsi"/>
                <w:sz w:val="24"/>
                <w:szCs w:val="24"/>
              </w:rPr>
            </w:pPr>
            <w:proofErr w:type="spellStart"/>
            <w:ins w:id="183" w:author="Maureen C. Kennedy" w:date="2018-08-03T08:03:00Z">
              <w:r w:rsidRPr="00DC09A0">
                <w:rPr>
                  <w:rFonts w:cstheme="minorHAnsi"/>
                  <w:sz w:val="24"/>
                  <w:szCs w:val="24"/>
                </w:rPr>
                <w:t>fuelType</w:t>
              </w:r>
              <w:proofErr w:type="spellEnd"/>
            </w:ins>
          </w:p>
        </w:tc>
        <w:tc>
          <w:tcPr>
            <w:tcW w:w="960" w:type="dxa"/>
            <w:noWrap/>
            <w:hideMark/>
          </w:tcPr>
          <w:p w14:paraId="552D3319" w14:textId="77777777" w:rsidR="00DC09A0" w:rsidRPr="00DC09A0" w:rsidRDefault="00DC09A0">
            <w:pPr>
              <w:rPr>
                <w:ins w:id="184" w:author="Maureen C. Kennedy" w:date="2018-08-03T08:03:00Z"/>
                <w:rFonts w:cstheme="minorHAnsi"/>
                <w:sz w:val="24"/>
                <w:szCs w:val="24"/>
              </w:rPr>
            </w:pPr>
            <w:ins w:id="185" w:author="Maureen C. Kennedy" w:date="2018-08-03T08:03:00Z">
              <w:r w:rsidRPr="00DC09A0">
                <w:rPr>
                  <w:rFonts w:cstheme="minorHAnsi"/>
                  <w:sz w:val="24"/>
                  <w:szCs w:val="24"/>
                </w:rPr>
                <w:t>prop0</w:t>
              </w:r>
            </w:ins>
          </w:p>
        </w:tc>
        <w:tc>
          <w:tcPr>
            <w:tcW w:w="960" w:type="dxa"/>
            <w:noWrap/>
            <w:hideMark/>
          </w:tcPr>
          <w:p w14:paraId="420E1BA6" w14:textId="77777777" w:rsidR="00DC09A0" w:rsidRPr="00DC09A0" w:rsidRDefault="00DC09A0">
            <w:pPr>
              <w:rPr>
                <w:ins w:id="186" w:author="Maureen C. Kennedy" w:date="2018-08-03T08:03:00Z"/>
                <w:rFonts w:cstheme="minorHAnsi"/>
                <w:sz w:val="24"/>
                <w:szCs w:val="24"/>
              </w:rPr>
            </w:pPr>
            <w:ins w:id="187" w:author="Maureen C. Kennedy" w:date="2018-08-03T08:03:00Z">
              <w:r w:rsidRPr="00DC09A0">
                <w:rPr>
                  <w:rFonts w:cstheme="minorHAnsi"/>
                  <w:sz w:val="24"/>
                  <w:szCs w:val="24"/>
                </w:rPr>
                <w:t>nGT0</w:t>
              </w:r>
            </w:ins>
          </w:p>
        </w:tc>
        <w:tc>
          <w:tcPr>
            <w:tcW w:w="960" w:type="dxa"/>
            <w:noWrap/>
            <w:hideMark/>
          </w:tcPr>
          <w:p w14:paraId="324799C7" w14:textId="77777777" w:rsidR="00DC09A0" w:rsidRPr="00DC09A0" w:rsidRDefault="00DC09A0">
            <w:pPr>
              <w:rPr>
                <w:ins w:id="188" w:author="Maureen C. Kennedy" w:date="2018-08-03T08:03:00Z"/>
                <w:rFonts w:cstheme="minorHAnsi"/>
                <w:sz w:val="24"/>
                <w:szCs w:val="24"/>
              </w:rPr>
            </w:pPr>
            <w:ins w:id="189" w:author="Maureen C. Kennedy" w:date="2018-08-03T08:03:00Z">
              <w:r w:rsidRPr="00DC09A0">
                <w:rPr>
                  <w:rFonts w:cstheme="minorHAnsi"/>
                  <w:sz w:val="24"/>
                  <w:szCs w:val="24"/>
                </w:rPr>
                <w:t>mean</w:t>
              </w:r>
            </w:ins>
          </w:p>
        </w:tc>
        <w:tc>
          <w:tcPr>
            <w:tcW w:w="960" w:type="dxa"/>
            <w:noWrap/>
            <w:hideMark/>
          </w:tcPr>
          <w:p w14:paraId="7FE34566" w14:textId="77777777" w:rsidR="00DC09A0" w:rsidRPr="00DC09A0" w:rsidRDefault="00DC09A0">
            <w:pPr>
              <w:rPr>
                <w:ins w:id="190" w:author="Maureen C. Kennedy" w:date="2018-08-03T08:03:00Z"/>
                <w:rFonts w:cstheme="minorHAnsi"/>
                <w:sz w:val="24"/>
                <w:szCs w:val="24"/>
              </w:rPr>
            </w:pPr>
            <w:proofErr w:type="spellStart"/>
            <w:ins w:id="191" w:author="Maureen C. Kennedy" w:date="2018-08-03T08:03:00Z">
              <w:r w:rsidRPr="00DC09A0">
                <w:rPr>
                  <w:rFonts w:cstheme="minorHAnsi"/>
                  <w:sz w:val="24"/>
                  <w:szCs w:val="24"/>
                </w:rPr>
                <w:t>sd</w:t>
              </w:r>
              <w:proofErr w:type="spellEnd"/>
            </w:ins>
          </w:p>
        </w:tc>
        <w:tc>
          <w:tcPr>
            <w:tcW w:w="960" w:type="dxa"/>
            <w:noWrap/>
            <w:hideMark/>
          </w:tcPr>
          <w:p w14:paraId="4CEA5FA7" w14:textId="77777777" w:rsidR="00DC09A0" w:rsidRPr="00DC09A0" w:rsidRDefault="00DC09A0">
            <w:pPr>
              <w:rPr>
                <w:ins w:id="192" w:author="Maureen C. Kennedy" w:date="2018-08-03T08:03:00Z"/>
                <w:rFonts w:cstheme="minorHAnsi"/>
                <w:sz w:val="24"/>
                <w:szCs w:val="24"/>
              </w:rPr>
            </w:pPr>
            <w:ins w:id="193" w:author="Maureen C. Kennedy" w:date="2018-08-03T08:03:00Z">
              <w:r w:rsidRPr="00DC09A0">
                <w:rPr>
                  <w:rFonts w:cstheme="minorHAnsi"/>
                  <w:sz w:val="24"/>
                  <w:szCs w:val="24"/>
                </w:rPr>
                <w:t>CV</w:t>
              </w:r>
            </w:ins>
          </w:p>
        </w:tc>
      </w:tr>
      <w:tr w:rsidR="00DC09A0" w:rsidRPr="00DC09A0" w14:paraId="54AADECD" w14:textId="77777777" w:rsidTr="00DC09A0">
        <w:trPr>
          <w:trHeight w:val="300"/>
          <w:ins w:id="194" w:author="Maureen C. Kennedy" w:date="2018-08-03T08:03:00Z"/>
        </w:trPr>
        <w:tc>
          <w:tcPr>
            <w:tcW w:w="960" w:type="dxa"/>
            <w:noWrap/>
            <w:hideMark/>
          </w:tcPr>
          <w:p w14:paraId="6386CCB1" w14:textId="77777777" w:rsidR="00DC09A0" w:rsidRPr="00DC09A0" w:rsidRDefault="00DC09A0" w:rsidP="00DC09A0">
            <w:pPr>
              <w:rPr>
                <w:ins w:id="195" w:author="Maureen C. Kennedy" w:date="2018-08-03T08:03:00Z"/>
                <w:rFonts w:cstheme="minorHAnsi"/>
                <w:sz w:val="24"/>
                <w:szCs w:val="24"/>
              </w:rPr>
            </w:pPr>
            <w:ins w:id="196" w:author="Maureen C. Kennedy" w:date="2018-08-03T08:03:00Z">
              <w:r w:rsidRPr="00DC09A0">
                <w:rPr>
                  <w:rFonts w:cstheme="minorHAnsi"/>
                  <w:sz w:val="24"/>
                  <w:szCs w:val="24"/>
                </w:rPr>
                <w:t>655</w:t>
              </w:r>
            </w:ins>
          </w:p>
        </w:tc>
        <w:tc>
          <w:tcPr>
            <w:tcW w:w="1854" w:type="dxa"/>
            <w:noWrap/>
            <w:hideMark/>
          </w:tcPr>
          <w:p w14:paraId="45678761" w14:textId="77777777" w:rsidR="00DC09A0" w:rsidRPr="00DC09A0" w:rsidRDefault="00DC09A0">
            <w:pPr>
              <w:rPr>
                <w:ins w:id="197" w:author="Maureen C. Kennedy" w:date="2018-08-03T08:03:00Z"/>
                <w:rFonts w:cstheme="minorHAnsi"/>
                <w:sz w:val="24"/>
                <w:szCs w:val="24"/>
              </w:rPr>
            </w:pPr>
            <w:proofErr w:type="spellStart"/>
            <w:ins w:id="198" w:author="Maureen C. Kennedy" w:date="2018-08-03T08:03:00Z">
              <w:r w:rsidRPr="00DC09A0">
                <w:rPr>
                  <w:rFonts w:cstheme="minorHAnsi"/>
                  <w:sz w:val="24"/>
                  <w:szCs w:val="24"/>
                </w:rPr>
                <w:t>tree_loading_Mgha</w:t>
              </w:r>
              <w:proofErr w:type="spellEnd"/>
            </w:ins>
          </w:p>
        </w:tc>
        <w:tc>
          <w:tcPr>
            <w:tcW w:w="960" w:type="dxa"/>
            <w:noWrap/>
            <w:hideMark/>
          </w:tcPr>
          <w:p w14:paraId="2FC16F5A" w14:textId="77777777" w:rsidR="00DC09A0" w:rsidRPr="00DC09A0" w:rsidRDefault="00DC09A0" w:rsidP="00DC09A0">
            <w:pPr>
              <w:rPr>
                <w:ins w:id="199" w:author="Maureen C. Kennedy" w:date="2018-08-03T08:03:00Z"/>
                <w:rFonts w:cstheme="minorHAnsi"/>
                <w:sz w:val="24"/>
                <w:szCs w:val="24"/>
              </w:rPr>
            </w:pPr>
            <w:ins w:id="200" w:author="Maureen C. Kennedy" w:date="2018-08-03T08:03:00Z">
              <w:r w:rsidRPr="00DC09A0">
                <w:rPr>
                  <w:rFonts w:cstheme="minorHAnsi"/>
                  <w:sz w:val="24"/>
                  <w:szCs w:val="24"/>
                </w:rPr>
                <w:t>0</w:t>
              </w:r>
            </w:ins>
          </w:p>
        </w:tc>
        <w:tc>
          <w:tcPr>
            <w:tcW w:w="960" w:type="dxa"/>
            <w:noWrap/>
            <w:hideMark/>
          </w:tcPr>
          <w:p w14:paraId="2AD9A4BE" w14:textId="77777777" w:rsidR="00DC09A0" w:rsidRPr="00DC09A0" w:rsidRDefault="00DC09A0" w:rsidP="00DC09A0">
            <w:pPr>
              <w:rPr>
                <w:ins w:id="201" w:author="Maureen C. Kennedy" w:date="2018-08-03T08:03:00Z"/>
                <w:rFonts w:cstheme="minorHAnsi"/>
                <w:sz w:val="24"/>
                <w:szCs w:val="24"/>
              </w:rPr>
            </w:pPr>
            <w:ins w:id="202" w:author="Maureen C. Kennedy" w:date="2018-08-03T08:03:00Z">
              <w:r w:rsidRPr="00DC09A0">
                <w:rPr>
                  <w:rFonts w:cstheme="minorHAnsi"/>
                  <w:sz w:val="24"/>
                  <w:szCs w:val="24"/>
                </w:rPr>
                <w:t>159</w:t>
              </w:r>
            </w:ins>
          </w:p>
        </w:tc>
        <w:tc>
          <w:tcPr>
            <w:tcW w:w="960" w:type="dxa"/>
            <w:noWrap/>
            <w:hideMark/>
          </w:tcPr>
          <w:p w14:paraId="7A91C6B7" w14:textId="77777777" w:rsidR="00DC09A0" w:rsidRPr="00DC09A0" w:rsidRDefault="00DC09A0" w:rsidP="00DC09A0">
            <w:pPr>
              <w:rPr>
                <w:ins w:id="203" w:author="Maureen C. Kennedy" w:date="2018-08-03T08:03:00Z"/>
                <w:rFonts w:cstheme="minorHAnsi"/>
                <w:sz w:val="24"/>
                <w:szCs w:val="24"/>
              </w:rPr>
            </w:pPr>
            <w:ins w:id="204" w:author="Maureen C. Kennedy" w:date="2018-08-03T08:03:00Z">
              <w:r w:rsidRPr="00DC09A0">
                <w:rPr>
                  <w:rFonts w:cstheme="minorHAnsi"/>
                  <w:sz w:val="24"/>
                  <w:szCs w:val="24"/>
                </w:rPr>
                <w:t>128.12</w:t>
              </w:r>
            </w:ins>
          </w:p>
        </w:tc>
        <w:tc>
          <w:tcPr>
            <w:tcW w:w="960" w:type="dxa"/>
            <w:noWrap/>
            <w:hideMark/>
          </w:tcPr>
          <w:p w14:paraId="45815570" w14:textId="77777777" w:rsidR="00DC09A0" w:rsidRPr="00DC09A0" w:rsidRDefault="00DC09A0" w:rsidP="00DC09A0">
            <w:pPr>
              <w:rPr>
                <w:ins w:id="205" w:author="Maureen C. Kennedy" w:date="2018-08-03T08:03:00Z"/>
                <w:rFonts w:cstheme="minorHAnsi"/>
                <w:sz w:val="24"/>
                <w:szCs w:val="24"/>
              </w:rPr>
            </w:pPr>
            <w:ins w:id="206" w:author="Maureen C. Kennedy" w:date="2018-08-03T08:03:00Z">
              <w:r w:rsidRPr="00DC09A0">
                <w:rPr>
                  <w:rFonts w:cstheme="minorHAnsi"/>
                  <w:sz w:val="24"/>
                  <w:szCs w:val="24"/>
                </w:rPr>
                <w:t>65.23</w:t>
              </w:r>
            </w:ins>
          </w:p>
        </w:tc>
        <w:tc>
          <w:tcPr>
            <w:tcW w:w="960" w:type="dxa"/>
            <w:noWrap/>
            <w:hideMark/>
          </w:tcPr>
          <w:p w14:paraId="0DB78661" w14:textId="77777777" w:rsidR="00DC09A0" w:rsidRPr="00DC09A0" w:rsidRDefault="00DC09A0" w:rsidP="00DC09A0">
            <w:pPr>
              <w:rPr>
                <w:ins w:id="207" w:author="Maureen C. Kennedy" w:date="2018-08-03T08:03:00Z"/>
                <w:rFonts w:cstheme="minorHAnsi"/>
                <w:sz w:val="24"/>
                <w:szCs w:val="24"/>
              </w:rPr>
            </w:pPr>
            <w:ins w:id="208" w:author="Maureen C. Kennedy" w:date="2018-08-03T08:03:00Z">
              <w:r w:rsidRPr="00DC09A0">
                <w:rPr>
                  <w:rFonts w:cstheme="minorHAnsi"/>
                  <w:sz w:val="24"/>
                  <w:szCs w:val="24"/>
                </w:rPr>
                <w:t>0.51</w:t>
              </w:r>
            </w:ins>
          </w:p>
        </w:tc>
      </w:tr>
      <w:tr w:rsidR="00DC09A0" w:rsidRPr="00DC09A0" w14:paraId="6C9458EE" w14:textId="77777777" w:rsidTr="00DC09A0">
        <w:trPr>
          <w:trHeight w:val="300"/>
          <w:ins w:id="209" w:author="Maureen C. Kennedy" w:date="2018-08-03T08:03:00Z"/>
        </w:trPr>
        <w:tc>
          <w:tcPr>
            <w:tcW w:w="960" w:type="dxa"/>
            <w:noWrap/>
            <w:hideMark/>
          </w:tcPr>
          <w:p w14:paraId="3A3234B7" w14:textId="77777777" w:rsidR="00DC09A0" w:rsidRPr="00DC09A0" w:rsidRDefault="00DC09A0" w:rsidP="00DC09A0">
            <w:pPr>
              <w:rPr>
                <w:ins w:id="210" w:author="Maureen C. Kennedy" w:date="2018-08-03T08:03:00Z"/>
                <w:rFonts w:cstheme="minorHAnsi"/>
                <w:sz w:val="24"/>
                <w:szCs w:val="24"/>
              </w:rPr>
            </w:pPr>
            <w:ins w:id="211" w:author="Maureen C. Kennedy" w:date="2018-08-03T08:03:00Z">
              <w:r w:rsidRPr="00DC09A0">
                <w:rPr>
                  <w:rFonts w:cstheme="minorHAnsi"/>
                  <w:sz w:val="24"/>
                  <w:szCs w:val="24"/>
                </w:rPr>
                <w:t>655</w:t>
              </w:r>
            </w:ins>
          </w:p>
        </w:tc>
        <w:tc>
          <w:tcPr>
            <w:tcW w:w="1854" w:type="dxa"/>
            <w:noWrap/>
            <w:hideMark/>
          </w:tcPr>
          <w:p w14:paraId="331D2CF1" w14:textId="77777777" w:rsidR="00DC09A0" w:rsidRPr="00DC09A0" w:rsidRDefault="00DC09A0">
            <w:pPr>
              <w:rPr>
                <w:ins w:id="212" w:author="Maureen C. Kennedy" w:date="2018-08-03T08:03:00Z"/>
                <w:rFonts w:cstheme="minorHAnsi"/>
                <w:sz w:val="24"/>
                <w:szCs w:val="24"/>
              </w:rPr>
            </w:pPr>
            <w:proofErr w:type="spellStart"/>
            <w:ins w:id="213" w:author="Maureen C. Kennedy" w:date="2018-08-03T08:03:00Z">
              <w:r w:rsidRPr="00DC09A0">
                <w:rPr>
                  <w:rFonts w:cstheme="minorHAnsi"/>
                  <w:sz w:val="24"/>
                  <w:szCs w:val="24"/>
                </w:rPr>
                <w:t>cwd_loading_Mgha</w:t>
              </w:r>
              <w:proofErr w:type="spellEnd"/>
            </w:ins>
          </w:p>
        </w:tc>
        <w:tc>
          <w:tcPr>
            <w:tcW w:w="960" w:type="dxa"/>
            <w:noWrap/>
            <w:hideMark/>
          </w:tcPr>
          <w:p w14:paraId="0151F8F0" w14:textId="77777777" w:rsidR="00DC09A0" w:rsidRPr="00DC09A0" w:rsidRDefault="00DC09A0" w:rsidP="00DC09A0">
            <w:pPr>
              <w:rPr>
                <w:ins w:id="214" w:author="Maureen C. Kennedy" w:date="2018-08-03T08:03:00Z"/>
                <w:rFonts w:cstheme="minorHAnsi"/>
                <w:sz w:val="24"/>
                <w:szCs w:val="24"/>
              </w:rPr>
            </w:pPr>
            <w:ins w:id="215" w:author="Maureen C. Kennedy" w:date="2018-08-03T08:03:00Z">
              <w:r w:rsidRPr="00DC09A0">
                <w:rPr>
                  <w:rFonts w:cstheme="minorHAnsi"/>
                  <w:sz w:val="24"/>
                  <w:szCs w:val="24"/>
                </w:rPr>
                <w:t>0.142</w:t>
              </w:r>
            </w:ins>
          </w:p>
        </w:tc>
        <w:tc>
          <w:tcPr>
            <w:tcW w:w="960" w:type="dxa"/>
            <w:noWrap/>
            <w:hideMark/>
          </w:tcPr>
          <w:p w14:paraId="40C7CB6E" w14:textId="77777777" w:rsidR="00DC09A0" w:rsidRPr="00DC09A0" w:rsidRDefault="00DC09A0" w:rsidP="00DC09A0">
            <w:pPr>
              <w:rPr>
                <w:ins w:id="216" w:author="Maureen C. Kennedy" w:date="2018-08-03T08:03:00Z"/>
                <w:rFonts w:cstheme="minorHAnsi"/>
                <w:sz w:val="24"/>
                <w:szCs w:val="24"/>
              </w:rPr>
            </w:pPr>
            <w:ins w:id="217" w:author="Maureen C. Kennedy" w:date="2018-08-03T08:03:00Z">
              <w:r w:rsidRPr="00DC09A0">
                <w:rPr>
                  <w:rFonts w:cstheme="minorHAnsi"/>
                  <w:sz w:val="24"/>
                  <w:szCs w:val="24"/>
                </w:rPr>
                <w:t>139</w:t>
              </w:r>
            </w:ins>
          </w:p>
        </w:tc>
        <w:tc>
          <w:tcPr>
            <w:tcW w:w="960" w:type="dxa"/>
            <w:noWrap/>
            <w:hideMark/>
          </w:tcPr>
          <w:p w14:paraId="4BD4164D" w14:textId="77777777" w:rsidR="00DC09A0" w:rsidRPr="00DC09A0" w:rsidRDefault="00DC09A0" w:rsidP="00DC09A0">
            <w:pPr>
              <w:rPr>
                <w:ins w:id="218" w:author="Maureen C. Kennedy" w:date="2018-08-03T08:03:00Z"/>
                <w:rFonts w:cstheme="minorHAnsi"/>
                <w:sz w:val="24"/>
                <w:szCs w:val="24"/>
              </w:rPr>
            </w:pPr>
            <w:ins w:id="219" w:author="Maureen C. Kennedy" w:date="2018-08-03T08:03:00Z">
              <w:r w:rsidRPr="00DC09A0">
                <w:rPr>
                  <w:rFonts w:cstheme="minorHAnsi"/>
                  <w:sz w:val="24"/>
                  <w:szCs w:val="24"/>
                </w:rPr>
                <w:t>9.28</w:t>
              </w:r>
            </w:ins>
          </w:p>
        </w:tc>
        <w:tc>
          <w:tcPr>
            <w:tcW w:w="960" w:type="dxa"/>
            <w:noWrap/>
            <w:hideMark/>
          </w:tcPr>
          <w:p w14:paraId="22685706" w14:textId="77777777" w:rsidR="00DC09A0" w:rsidRPr="00DC09A0" w:rsidRDefault="00DC09A0" w:rsidP="00DC09A0">
            <w:pPr>
              <w:rPr>
                <w:ins w:id="220" w:author="Maureen C. Kennedy" w:date="2018-08-03T08:03:00Z"/>
                <w:rFonts w:cstheme="minorHAnsi"/>
                <w:sz w:val="24"/>
                <w:szCs w:val="24"/>
              </w:rPr>
            </w:pPr>
            <w:ins w:id="221" w:author="Maureen C. Kennedy" w:date="2018-08-03T08:03:00Z">
              <w:r w:rsidRPr="00DC09A0">
                <w:rPr>
                  <w:rFonts w:cstheme="minorHAnsi"/>
                  <w:sz w:val="24"/>
                  <w:szCs w:val="24"/>
                </w:rPr>
                <w:t>9.07</w:t>
              </w:r>
            </w:ins>
          </w:p>
        </w:tc>
        <w:tc>
          <w:tcPr>
            <w:tcW w:w="960" w:type="dxa"/>
            <w:noWrap/>
            <w:hideMark/>
          </w:tcPr>
          <w:p w14:paraId="17DF4CDC" w14:textId="77777777" w:rsidR="00DC09A0" w:rsidRPr="00DC09A0" w:rsidRDefault="00DC09A0" w:rsidP="00DC09A0">
            <w:pPr>
              <w:rPr>
                <w:ins w:id="222" w:author="Maureen C. Kennedy" w:date="2018-08-03T08:03:00Z"/>
                <w:rFonts w:cstheme="minorHAnsi"/>
                <w:sz w:val="24"/>
                <w:szCs w:val="24"/>
              </w:rPr>
            </w:pPr>
            <w:ins w:id="223" w:author="Maureen C. Kennedy" w:date="2018-08-03T08:03:00Z">
              <w:r w:rsidRPr="00DC09A0">
                <w:rPr>
                  <w:rFonts w:cstheme="minorHAnsi"/>
                  <w:sz w:val="24"/>
                  <w:szCs w:val="24"/>
                </w:rPr>
                <w:t>0.98</w:t>
              </w:r>
            </w:ins>
          </w:p>
        </w:tc>
      </w:tr>
      <w:tr w:rsidR="00DC09A0" w:rsidRPr="00DC09A0" w14:paraId="48361878" w14:textId="77777777" w:rsidTr="00DC09A0">
        <w:trPr>
          <w:trHeight w:val="300"/>
          <w:ins w:id="224" w:author="Maureen C. Kennedy" w:date="2018-08-03T08:03:00Z"/>
        </w:trPr>
        <w:tc>
          <w:tcPr>
            <w:tcW w:w="960" w:type="dxa"/>
            <w:noWrap/>
            <w:hideMark/>
          </w:tcPr>
          <w:p w14:paraId="12248778" w14:textId="77777777" w:rsidR="00DC09A0" w:rsidRPr="00DC09A0" w:rsidRDefault="00DC09A0" w:rsidP="00DC09A0">
            <w:pPr>
              <w:rPr>
                <w:ins w:id="225" w:author="Maureen C. Kennedy" w:date="2018-08-03T08:03:00Z"/>
                <w:rFonts w:cstheme="minorHAnsi"/>
                <w:sz w:val="24"/>
                <w:szCs w:val="24"/>
              </w:rPr>
            </w:pPr>
            <w:ins w:id="226" w:author="Maureen C. Kennedy" w:date="2018-08-03T08:03:00Z">
              <w:r w:rsidRPr="00DC09A0">
                <w:rPr>
                  <w:rFonts w:cstheme="minorHAnsi"/>
                  <w:sz w:val="24"/>
                  <w:szCs w:val="24"/>
                </w:rPr>
                <w:t>655</w:t>
              </w:r>
            </w:ins>
          </w:p>
        </w:tc>
        <w:tc>
          <w:tcPr>
            <w:tcW w:w="1854" w:type="dxa"/>
            <w:noWrap/>
            <w:hideMark/>
          </w:tcPr>
          <w:p w14:paraId="1E6DB461" w14:textId="77777777" w:rsidR="00DC09A0" w:rsidRPr="00DC09A0" w:rsidRDefault="00DC09A0">
            <w:pPr>
              <w:rPr>
                <w:ins w:id="227" w:author="Maureen C. Kennedy" w:date="2018-08-03T08:03:00Z"/>
                <w:rFonts w:cstheme="minorHAnsi"/>
                <w:sz w:val="24"/>
                <w:szCs w:val="24"/>
              </w:rPr>
            </w:pPr>
            <w:proofErr w:type="spellStart"/>
            <w:ins w:id="228" w:author="Maureen C. Kennedy" w:date="2018-08-03T08:03:00Z">
              <w:r w:rsidRPr="00DC09A0">
                <w:rPr>
                  <w:rFonts w:cstheme="minorHAnsi"/>
                  <w:sz w:val="24"/>
                  <w:szCs w:val="24"/>
                </w:rPr>
                <w:t>duff_loading_Mgha</w:t>
              </w:r>
              <w:proofErr w:type="spellEnd"/>
            </w:ins>
          </w:p>
        </w:tc>
        <w:tc>
          <w:tcPr>
            <w:tcW w:w="960" w:type="dxa"/>
            <w:noWrap/>
            <w:hideMark/>
          </w:tcPr>
          <w:p w14:paraId="71ADA009" w14:textId="77777777" w:rsidR="00DC09A0" w:rsidRPr="00DC09A0" w:rsidRDefault="00DC09A0" w:rsidP="00DC09A0">
            <w:pPr>
              <w:rPr>
                <w:ins w:id="229" w:author="Maureen C. Kennedy" w:date="2018-08-03T08:03:00Z"/>
                <w:rFonts w:cstheme="minorHAnsi"/>
                <w:sz w:val="24"/>
                <w:szCs w:val="24"/>
              </w:rPr>
            </w:pPr>
            <w:ins w:id="230" w:author="Maureen C. Kennedy" w:date="2018-08-03T08:03:00Z">
              <w:r w:rsidRPr="00DC09A0">
                <w:rPr>
                  <w:rFonts w:cstheme="minorHAnsi"/>
                  <w:sz w:val="24"/>
                  <w:szCs w:val="24"/>
                </w:rPr>
                <w:t>0.148</w:t>
              </w:r>
            </w:ins>
          </w:p>
        </w:tc>
        <w:tc>
          <w:tcPr>
            <w:tcW w:w="960" w:type="dxa"/>
            <w:noWrap/>
            <w:hideMark/>
          </w:tcPr>
          <w:p w14:paraId="2CE17F51" w14:textId="77777777" w:rsidR="00DC09A0" w:rsidRPr="00DC09A0" w:rsidRDefault="00DC09A0" w:rsidP="00DC09A0">
            <w:pPr>
              <w:rPr>
                <w:ins w:id="231" w:author="Maureen C. Kennedy" w:date="2018-08-03T08:03:00Z"/>
                <w:rFonts w:cstheme="minorHAnsi"/>
                <w:sz w:val="24"/>
                <w:szCs w:val="24"/>
              </w:rPr>
            </w:pPr>
            <w:ins w:id="232" w:author="Maureen C. Kennedy" w:date="2018-08-03T08:03:00Z">
              <w:r w:rsidRPr="00DC09A0">
                <w:rPr>
                  <w:rFonts w:cstheme="minorHAnsi"/>
                  <w:sz w:val="24"/>
                  <w:szCs w:val="24"/>
                </w:rPr>
                <w:t>138</w:t>
              </w:r>
            </w:ins>
          </w:p>
        </w:tc>
        <w:tc>
          <w:tcPr>
            <w:tcW w:w="960" w:type="dxa"/>
            <w:noWrap/>
            <w:hideMark/>
          </w:tcPr>
          <w:p w14:paraId="61DE1E9D" w14:textId="77777777" w:rsidR="00DC09A0" w:rsidRPr="00DC09A0" w:rsidRDefault="00DC09A0" w:rsidP="00DC09A0">
            <w:pPr>
              <w:rPr>
                <w:ins w:id="233" w:author="Maureen C. Kennedy" w:date="2018-08-03T08:03:00Z"/>
                <w:rFonts w:cstheme="minorHAnsi"/>
                <w:sz w:val="24"/>
                <w:szCs w:val="24"/>
              </w:rPr>
            </w:pPr>
            <w:ins w:id="234" w:author="Maureen C. Kennedy" w:date="2018-08-03T08:03:00Z">
              <w:r w:rsidRPr="00DC09A0">
                <w:rPr>
                  <w:rFonts w:cstheme="minorHAnsi"/>
                  <w:sz w:val="24"/>
                  <w:szCs w:val="24"/>
                </w:rPr>
                <w:t>12.09</w:t>
              </w:r>
            </w:ins>
          </w:p>
        </w:tc>
        <w:tc>
          <w:tcPr>
            <w:tcW w:w="960" w:type="dxa"/>
            <w:noWrap/>
            <w:hideMark/>
          </w:tcPr>
          <w:p w14:paraId="21496539" w14:textId="77777777" w:rsidR="00DC09A0" w:rsidRPr="00DC09A0" w:rsidRDefault="00DC09A0" w:rsidP="00DC09A0">
            <w:pPr>
              <w:rPr>
                <w:ins w:id="235" w:author="Maureen C. Kennedy" w:date="2018-08-03T08:03:00Z"/>
                <w:rFonts w:cstheme="minorHAnsi"/>
                <w:sz w:val="24"/>
                <w:szCs w:val="24"/>
              </w:rPr>
            </w:pPr>
            <w:ins w:id="236" w:author="Maureen C. Kennedy" w:date="2018-08-03T08:03:00Z">
              <w:r w:rsidRPr="00DC09A0">
                <w:rPr>
                  <w:rFonts w:cstheme="minorHAnsi"/>
                  <w:sz w:val="24"/>
                  <w:szCs w:val="24"/>
                </w:rPr>
                <w:t>14.65</w:t>
              </w:r>
            </w:ins>
          </w:p>
        </w:tc>
        <w:tc>
          <w:tcPr>
            <w:tcW w:w="960" w:type="dxa"/>
            <w:noWrap/>
            <w:hideMark/>
          </w:tcPr>
          <w:p w14:paraId="17BCFCAC" w14:textId="77777777" w:rsidR="00DC09A0" w:rsidRPr="00DC09A0" w:rsidRDefault="00DC09A0" w:rsidP="00DC09A0">
            <w:pPr>
              <w:rPr>
                <w:ins w:id="237" w:author="Maureen C. Kennedy" w:date="2018-08-03T08:03:00Z"/>
                <w:rFonts w:cstheme="minorHAnsi"/>
                <w:sz w:val="24"/>
                <w:szCs w:val="24"/>
              </w:rPr>
            </w:pPr>
            <w:ins w:id="238" w:author="Maureen C. Kennedy" w:date="2018-08-03T08:03:00Z">
              <w:r w:rsidRPr="00DC09A0">
                <w:rPr>
                  <w:rFonts w:cstheme="minorHAnsi"/>
                  <w:sz w:val="24"/>
                  <w:szCs w:val="24"/>
                </w:rPr>
                <w:t>1.21</w:t>
              </w:r>
            </w:ins>
          </w:p>
        </w:tc>
      </w:tr>
      <w:tr w:rsidR="00DC09A0" w:rsidRPr="00DC09A0" w14:paraId="397A3617" w14:textId="77777777" w:rsidTr="00DC09A0">
        <w:trPr>
          <w:trHeight w:val="300"/>
          <w:ins w:id="239" w:author="Maureen C. Kennedy" w:date="2018-08-03T08:03:00Z"/>
        </w:trPr>
        <w:tc>
          <w:tcPr>
            <w:tcW w:w="960" w:type="dxa"/>
            <w:noWrap/>
            <w:hideMark/>
          </w:tcPr>
          <w:p w14:paraId="5E558018" w14:textId="77777777" w:rsidR="00DC09A0" w:rsidRPr="00DC09A0" w:rsidRDefault="00DC09A0" w:rsidP="00DC09A0">
            <w:pPr>
              <w:rPr>
                <w:ins w:id="240" w:author="Maureen C. Kennedy" w:date="2018-08-03T08:03:00Z"/>
                <w:rFonts w:cstheme="minorHAnsi"/>
                <w:sz w:val="24"/>
                <w:szCs w:val="24"/>
              </w:rPr>
            </w:pPr>
            <w:ins w:id="241" w:author="Maureen C. Kennedy" w:date="2018-08-03T08:03:00Z">
              <w:r w:rsidRPr="00DC09A0">
                <w:rPr>
                  <w:rFonts w:cstheme="minorHAnsi"/>
                  <w:sz w:val="24"/>
                  <w:szCs w:val="24"/>
                </w:rPr>
                <w:t>655</w:t>
              </w:r>
            </w:ins>
          </w:p>
        </w:tc>
        <w:tc>
          <w:tcPr>
            <w:tcW w:w="1854" w:type="dxa"/>
            <w:noWrap/>
            <w:hideMark/>
          </w:tcPr>
          <w:p w14:paraId="11200405" w14:textId="77777777" w:rsidR="00DC09A0" w:rsidRPr="00DC09A0" w:rsidRDefault="00DC09A0">
            <w:pPr>
              <w:rPr>
                <w:ins w:id="242" w:author="Maureen C. Kennedy" w:date="2018-08-03T08:03:00Z"/>
                <w:rFonts w:cstheme="minorHAnsi"/>
                <w:sz w:val="24"/>
                <w:szCs w:val="24"/>
              </w:rPr>
            </w:pPr>
            <w:proofErr w:type="spellStart"/>
            <w:ins w:id="243" w:author="Maureen C. Kennedy" w:date="2018-08-03T08:03:00Z">
              <w:r w:rsidRPr="00DC09A0">
                <w:rPr>
                  <w:rFonts w:cstheme="minorHAnsi"/>
                  <w:sz w:val="24"/>
                  <w:szCs w:val="24"/>
                </w:rPr>
                <w:t>litter_loading_Mgha</w:t>
              </w:r>
              <w:proofErr w:type="spellEnd"/>
            </w:ins>
          </w:p>
        </w:tc>
        <w:tc>
          <w:tcPr>
            <w:tcW w:w="960" w:type="dxa"/>
            <w:noWrap/>
            <w:hideMark/>
          </w:tcPr>
          <w:p w14:paraId="1446EB7E" w14:textId="77777777" w:rsidR="00DC09A0" w:rsidRPr="00DC09A0" w:rsidRDefault="00DC09A0" w:rsidP="00DC09A0">
            <w:pPr>
              <w:rPr>
                <w:ins w:id="244" w:author="Maureen C. Kennedy" w:date="2018-08-03T08:03:00Z"/>
                <w:rFonts w:cstheme="minorHAnsi"/>
                <w:sz w:val="24"/>
                <w:szCs w:val="24"/>
              </w:rPr>
            </w:pPr>
            <w:ins w:id="245" w:author="Maureen C. Kennedy" w:date="2018-08-03T08:03:00Z">
              <w:r w:rsidRPr="00DC09A0">
                <w:rPr>
                  <w:rFonts w:cstheme="minorHAnsi"/>
                  <w:sz w:val="24"/>
                  <w:szCs w:val="24"/>
                </w:rPr>
                <w:t>0.018</w:t>
              </w:r>
            </w:ins>
          </w:p>
        </w:tc>
        <w:tc>
          <w:tcPr>
            <w:tcW w:w="960" w:type="dxa"/>
            <w:noWrap/>
            <w:hideMark/>
          </w:tcPr>
          <w:p w14:paraId="7FC4F2AC" w14:textId="77777777" w:rsidR="00DC09A0" w:rsidRPr="00DC09A0" w:rsidRDefault="00DC09A0" w:rsidP="00DC09A0">
            <w:pPr>
              <w:rPr>
                <w:ins w:id="246" w:author="Maureen C. Kennedy" w:date="2018-08-03T08:03:00Z"/>
                <w:rFonts w:cstheme="minorHAnsi"/>
                <w:sz w:val="24"/>
                <w:szCs w:val="24"/>
              </w:rPr>
            </w:pPr>
            <w:ins w:id="247" w:author="Maureen C. Kennedy" w:date="2018-08-03T08:03:00Z">
              <w:r w:rsidRPr="00DC09A0">
                <w:rPr>
                  <w:rFonts w:cstheme="minorHAnsi"/>
                  <w:sz w:val="24"/>
                  <w:szCs w:val="24"/>
                </w:rPr>
                <w:t>161</w:t>
              </w:r>
            </w:ins>
          </w:p>
        </w:tc>
        <w:tc>
          <w:tcPr>
            <w:tcW w:w="960" w:type="dxa"/>
            <w:noWrap/>
            <w:hideMark/>
          </w:tcPr>
          <w:p w14:paraId="419EAFA3" w14:textId="77777777" w:rsidR="00DC09A0" w:rsidRPr="00DC09A0" w:rsidRDefault="00DC09A0" w:rsidP="00DC09A0">
            <w:pPr>
              <w:rPr>
                <w:ins w:id="248" w:author="Maureen C. Kennedy" w:date="2018-08-03T08:03:00Z"/>
                <w:rFonts w:cstheme="minorHAnsi"/>
                <w:sz w:val="24"/>
                <w:szCs w:val="24"/>
              </w:rPr>
            </w:pPr>
            <w:ins w:id="249" w:author="Maureen C. Kennedy" w:date="2018-08-03T08:03:00Z">
              <w:r w:rsidRPr="00DC09A0">
                <w:rPr>
                  <w:rFonts w:cstheme="minorHAnsi"/>
                  <w:sz w:val="24"/>
                  <w:szCs w:val="24"/>
                </w:rPr>
                <w:t>9.99</w:t>
              </w:r>
            </w:ins>
          </w:p>
        </w:tc>
        <w:tc>
          <w:tcPr>
            <w:tcW w:w="960" w:type="dxa"/>
            <w:noWrap/>
            <w:hideMark/>
          </w:tcPr>
          <w:p w14:paraId="7FC4E37E" w14:textId="77777777" w:rsidR="00DC09A0" w:rsidRPr="00DC09A0" w:rsidRDefault="00DC09A0" w:rsidP="00DC09A0">
            <w:pPr>
              <w:rPr>
                <w:ins w:id="250" w:author="Maureen C. Kennedy" w:date="2018-08-03T08:03:00Z"/>
                <w:rFonts w:cstheme="minorHAnsi"/>
                <w:sz w:val="24"/>
                <w:szCs w:val="24"/>
              </w:rPr>
            </w:pPr>
            <w:ins w:id="251" w:author="Maureen C. Kennedy" w:date="2018-08-03T08:03:00Z">
              <w:r w:rsidRPr="00DC09A0">
                <w:rPr>
                  <w:rFonts w:cstheme="minorHAnsi"/>
                  <w:sz w:val="24"/>
                  <w:szCs w:val="24"/>
                </w:rPr>
                <w:t>5.2</w:t>
              </w:r>
            </w:ins>
          </w:p>
        </w:tc>
        <w:tc>
          <w:tcPr>
            <w:tcW w:w="960" w:type="dxa"/>
            <w:noWrap/>
            <w:hideMark/>
          </w:tcPr>
          <w:p w14:paraId="3F584C77" w14:textId="77777777" w:rsidR="00DC09A0" w:rsidRPr="00DC09A0" w:rsidRDefault="00DC09A0" w:rsidP="00DC09A0">
            <w:pPr>
              <w:rPr>
                <w:ins w:id="252" w:author="Maureen C. Kennedy" w:date="2018-08-03T08:03:00Z"/>
                <w:rFonts w:cstheme="minorHAnsi"/>
                <w:sz w:val="24"/>
                <w:szCs w:val="24"/>
              </w:rPr>
            </w:pPr>
            <w:ins w:id="253" w:author="Maureen C. Kennedy" w:date="2018-08-03T08:03:00Z">
              <w:r w:rsidRPr="00DC09A0">
                <w:rPr>
                  <w:rFonts w:cstheme="minorHAnsi"/>
                  <w:sz w:val="24"/>
                  <w:szCs w:val="24"/>
                </w:rPr>
                <w:t>0.52</w:t>
              </w:r>
            </w:ins>
          </w:p>
        </w:tc>
      </w:tr>
      <w:tr w:rsidR="00DC09A0" w:rsidRPr="00DC09A0" w14:paraId="64F1D35A" w14:textId="77777777" w:rsidTr="00DC09A0">
        <w:trPr>
          <w:trHeight w:val="300"/>
          <w:ins w:id="254" w:author="Maureen C. Kennedy" w:date="2018-08-03T08:03:00Z"/>
        </w:trPr>
        <w:tc>
          <w:tcPr>
            <w:tcW w:w="960" w:type="dxa"/>
            <w:noWrap/>
            <w:hideMark/>
          </w:tcPr>
          <w:p w14:paraId="2079E76D" w14:textId="77777777" w:rsidR="00DC09A0" w:rsidRPr="00DC09A0" w:rsidRDefault="00DC09A0" w:rsidP="00DC09A0">
            <w:pPr>
              <w:rPr>
                <w:ins w:id="255" w:author="Maureen C. Kennedy" w:date="2018-08-03T08:03:00Z"/>
                <w:rFonts w:cstheme="minorHAnsi"/>
                <w:sz w:val="24"/>
                <w:szCs w:val="24"/>
              </w:rPr>
            </w:pPr>
            <w:ins w:id="256" w:author="Maureen C. Kennedy" w:date="2018-08-03T08:03:00Z">
              <w:r w:rsidRPr="00DC09A0">
                <w:rPr>
                  <w:rFonts w:cstheme="minorHAnsi"/>
                  <w:sz w:val="24"/>
                  <w:szCs w:val="24"/>
                </w:rPr>
                <w:t>682</w:t>
              </w:r>
            </w:ins>
          </w:p>
        </w:tc>
        <w:tc>
          <w:tcPr>
            <w:tcW w:w="1854" w:type="dxa"/>
            <w:noWrap/>
            <w:hideMark/>
          </w:tcPr>
          <w:p w14:paraId="7FAFF69E" w14:textId="77777777" w:rsidR="00DC09A0" w:rsidRPr="00DC09A0" w:rsidRDefault="00DC09A0">
            <w:pPr>
              <w:rPr>
                <w:ins w:id="257" w:author="Maureen C. Kennedy" w:date="2018-08-03T08:03:00Z"/>
                <w:rFonts w:cstheme="minorHAnsi"/>
                <w:sz w:val="24"/>
                <w:szCs w:val="24"/>
              </w:rPr>
            </w:pPr>
            <w:proofErr w:type="spellStart"/>
            <w:ins w:id="258" w:author="Maureen C. Kennedy" w:date="2018-08-03T08:03:00Z">
              <w:r w:rsidRPr="00DC09A0">
                <w:rPr>
                  <w:rFonts w:cstheme="minorHAnsi"/>
                  <w:sz w:val="24"/>
                  <w:szCs w:val="24"/>
                </w:rPr>
                <w:t>tree_loading_Mgha</w:t>
              </w:r>
              <w:proofErr w:type="spellEnd"/>
            </w:ins>
          </w:p>
        </w:tc>
        <w:tc>
          <w:tcPr>
            <w:tcW w:w="960" w:type="dxa"/>
            <w:noWrap/>
            <w:hideMark/>
          </w:tcPr>
          <w:p w14:paraId="1C950A2E" w14:textId="77777777" w:rsidR="00DC09A0" w:rsidRPr="00DC09A0" w:rsidRDefault="00DC09A0" w:rsidP="00DC09A0">
            <w:pPr>
              <w:rPr>
                <w:ins w:id="259" w:author="Maureen C. Kennedy" w:date="2018-08-03T08:03:00Z"/>
                <w:rFonts w:cstheme="minorHAnsi"/>
                <w:sz w:val="24"/>
                <w:szCs w:val="24"/>
              </w:rPr>
            </w:pPr>
            <w:ins w:id="260" w:author="Maureen C. Kennedy" w:date="2018-08-03T08:03:00Z">
              <w:r w:rsidRPr="00DC09A0">
                <w:rPr>
                  <w:rFonts w:cstheme="minorHAnsi"/>
                  <w:sz w:val="24"/>
                  <w:szCs w:val="24"/>
                </w:rPr>
                <w:t>0</w:t>
              </w:r>
            </w:ins>
          </w:p>
        </w:tc>
        <w:tc>
          <w:tcPr>
            <w:tcW w:w="960" w:type="dxa"/>
            <w:noWrap/>
            <w:hideMark/>
          </w:tcPr>
          <w:p w14:paraId="1CB44714" w14:textId="77777777" w:rsidR="00DC09A0" w:rsidRPr="00DC09A0" w:rsidRDefault="00DC09A0" w:rsidP="00DC09A0">
            <w:pPr>
              <w:rPr>
                <w:ins w:id="261" w:author="Maureen C. Kennedy" w:date="2018-08-03T08:03:00Z"/>
                <w:rFonts w:cstheme="minorHAnsi"/>
                <w:sz w:val="24"/>
                <w:szCs w:val="24"/>
              </w:rPr>
            </w:pPr>
            <w:ins w:id="262" w:author="Maureen C. Kennedy" w:date="2018-08-03T08:03:00Z">
              <w:r w:rsidRPr="00DC09A0">
                <w:rPr>
                  <w:rFonts w:cstheme="minorHAnsi"/>
                  <w:sz w:val="24"/>
                  <w:szCs w:val="24"/>
                </w:rPr>
                <w:t>387</w:t>
              </w:r>
            </w:ins>
          </w:p>
        </w:tc>
        <w:tc>
          <w:tcPr>
            <w:tcW w:w="960" w:type="dxa"/>
            <w:noWrap/>
            <w:hideMark/>
          </w:tcPr>
          <w:p w14:paraId="4B177EDD" w14:textId="77777777" w:rsidR="00DC09A0" w:rsidRPr="00DC09A0" w:rsidRDefault="00DC09A0" w:rsidP="00DC09A0">
            <w:pPr>
              <w:rPr>
                <w:ins w:id="263" w:author="Maureen C. Kennedy" w:date="2018-08-03T08:03:00Z"/>
                <w:rFonts w:cstheme="minorHAnsi"/>
                <w:sz w:val="24"/>
                <w:szCs w:val="24"/>
              </w:rPr>
            </w:pPr>
            <w:ins w:id="264" w:author="Maureen C. Kennedy" w:date="2018-08-03T08:03:00Z">
              <w:r w:rsidRPr="00DC09A0">
                <w:rPr>
                  <w:rFonts w:cstheme="minorHAnsi"/>
                  <w:sz w:val="24"/>
                  <w:szCs w:val="24"/>
                </w:rPr>
                <w:t>134.99</w:t>
              </w:r>
            </w:ins>
          </w:p>
        </w:tc>
        <w:tc>
          <w:tcPr>
            <w:tcW w:w="960" w:type="dxa"/>
            <w:noWrap/>
            <w:hideMark/>
          </w:tcPr>
          <w:p w14:paraId="5F6AD1C1" w14:textId="77777777" w:rsidR="00DC09A0" w:rsidRPr="00DC09A0" w:rsidRDefault="00DC09A0" w:rsidP="00DC09A0">
            <w:pPr>
              <w:rPr>
                <w:ins w:id="265" w:author="Maureen C. Kennedy" w:date="2018-08-03T08:03:00Z"/>
                <w:rFonts w:cstheme="minorHAnsi"/>
                <w:sz w:val="24"/>
                <w:szCs w:val="24"/>
              </w:rPr>
            </w:pPr>
            <w:ins w:id="266" w:author="Maureen C. Kennedy" w:date="2018-08-03T08:03:00Z">
              <w:r w:rsidRPr="00DC09A0">
                <w:rPr>
                  <w:rFonts w:cstheme="minorHAnsi"/>
                  <w:sz w:val="24"/>
                  <w:szCs w:val="24"/>
                </w:rPr>
                <w:t>70.42</w:t>
              </w:r>
            </w:ins>
          </w:p>
        </w:tc>
        <w:tc>
          <w:tcPr>
            <w:tcW w:w="960" w:type="dxa"/>
            <w:noWrap/>
            <w:hideMark/>
          </w:tcPr>
          <w:p w14:paraId="1FFDC16A" w14:textId="77777777" w:rsidR="00DC09A0" w:rsidRPr="00DC09A0" w:rsidRDefault="00DC09A0" w:rsidP="00DC09A0">
            <w:pPr>
              <w:rPr>
                <w:ins w:id="267" w:author="Maureen C. Kennedy" w:date="2018-08-03T08:03:00Z"/>
                <w:rFonts w:cstheme="minorHAnsi"/>
                <w:sz w:val="24"/>
                <w:szCs w:val="24"/>
              </w:rPr>
            </w:pPr>
            <w:ins w:id="268" w:author="Maureen C. Kennedy" w:date="2018-08-03T08:03:00Z">
              <w:r w:rsidRPr="00DC09A0">
                <w:rPr>
                  <w:rFonts w:cstheme="minorHAnsi"/>
                  <w:sz w:val="24"/>
                  <w:szCs w:val="24"/>
                </w:rPr>
                <w:t>0.52</w:t>
              </w:r>
            </w:ins>
          </w:p>
        </w:tc>
      </w:tr>
      <w:tr w:rsidR="00DC09A0" w:rsidRPr="00DC09A0" w14:paraId="0FFD915B" w14:textId="77777777" w:rsidTr="00DC09A0">
        <w:trPr>
          <w:trHeight w:val="300"/>
          <w:ins w:id="269" w:author="Maureen C. Kennedy" w:date="2018-08-03T08:03:00Z"/>
        </w:trPr>
        <w:tc>
          <w:tcPr>
            <w:tcW w:w="960" w:type="dxa"/>
            <w:noWrap/>
            <w:hideMark/>
          </w:tcPr>
          <w:p w14:paraId="2C46075A" w14:textId="77777777" w:rsidR="00DC09A0" w:rsidRPr="00DC09A0" w:rsidRDefault="00DC09A0" w:rsidP="00DC09A0">
            <w:pPr>
              <w:rPr>
                <w:ins w:id="270" w:author="Maureen C. Kennedy" w:date="2018-08-03T08:03:00Z"/>
                <w:rFonts w:cstheme="minorHAnsi"/>
                <w:sz w:val="24"/>
                <w:szCs w:val="24"/>
              </w:rPr>
            </w:pPr>
            <w:ins w:id="271" w:author="Maureen C. Kennedy" w:date="2018-08-03T08:03:00Z">
              <w:r w:rsidRPr="00DC09A0">
                <w:rPr>
                  <w:rFonts w:cstheme="minorHAnsi"/>
                  <w:sz w:val="24"/>
                  <w:szCs w:val="24"/>
                </w:rPr>
                <w:t>682</w:t>
              </w:r>
            </w:ins>
          </w:p>
        </w:tc>
        <w:tc>
          <w:tcPr>
            <w:tcW w:w="1854" w:type="dxa"/>
            <w:noWrap/>
            <w:hideMark/>
          </w:tcPr>
          <w:p w14:paraId="1594D181" w14:textId="77777777" w:rsidR="00DC09A0" w:rsidRPr="00DC09A0" w:rsidRDefault="00DC09A0">
            <w:pPr>
              <w:rPr>
                <w:ins w:id="272" w:author="Maureen C. Kennedy" w:date="2018-08-03T08:03:00Z"/>
                <w:rFonts w:cstheme="minorHAnsi"/>
                <w:sz w:val="24"/>
                <w:szCs w:val="24"/>
              </w:rPr>
            </w:pPr>
            <w:proofErr w:type="spellStart"/>
            <w:ins w:id="273" w:author="Maureen C. Kennedy" w:date="2018-08-03T08:03:00Z">
              <w:r w:rsidRPr="00DC09A0">
                <w:rPr>
                  <w:rFonts w:cstheme="minorHAnsi"/>
                  <w:sz w:val="24"/>
                  <w:szCs w:val="24"/>
                </w:rPr>
                <w:t>cwd_loading_Mgha</w:t>
              </w:r>
              <w:proofErr w:type="spellEnd"/>
            </w:ins>
          </w:p>
        </w:tc>
        <w:tc>
          <w:tcPr>
            <w:tcW w:w="960" w:type="dxa"/>
            <w:noWrap/>
            <w:hideMark/>
          </w:tcPr>
          <w:p w14:paraId="0935F21F" w14:textId="77777777" w:rsidR="00DC09A0" w:rsidRPr="00DC09A0" w:rsidRDefault="00DC09A0" w:rsidP="00DC09A0">
            <w:pPr>
              <w:rPr>
                <w:ins w:id="274" w:author="Maureen C. Kennedy" w:date="2018-08-03T08:03:00Z"/>
                <w:rFonts w:cstheme="minorHAnsi"/>
                <w:sz w:val="24"/>
                <w:szCs w:val="24"/>
              </w:rPr>
            </w:pPr>
            <w:ins w:id="275" w:author="Maureen C. Kennedy" w:date="2018-08-03T08:03:00Z">
              <w:r w:rsidRPr="00DC09A0">
                <w:rPr>
                  <w:rFonts w:cstheme="minorHAnsi"/>
                  <w:sz w:val="24"/>
                  <w:szCs w:val="24"/>
                </w:rPr>
                <w:t>0.056</w:t>
              </w:r>
            </w:ins>
          </w:p>
        </w:tc>
        <w:tc>
          <w:tcPr>
            <w:tcW w:w="960" w:type="dxa"/>
            <w:noWrap/>
            <w:hideMark/>
          </w:tcPr>
          <w:p w14:paraId="759641D6" w14:textId="77777777" w:rsidR="00DC09A0" w:rsidRPr="00DC09A0" w:rsidRDefault="00DC09A0" w:rsidP="00DC09A0">
            <w:pPr>
              <w:rPr>
                <w:ins w:id="276" w:author="Maureen C. Kennedy" w:date="2018-08-03T08:03:00Z"/>
                <w:rFonts w:cstheme="minorHAnsi"/>
                <w:sz w:val="24"/>
                <w:szCs w:val="24"/>
              </w:rPr>
            </w:pPr>
            <w:ins w:id="277" w:author="Maureen C. Kennedy" w:date="2018-08-03T08:03:00Z">
              <w:r w:rsidRPr="00DC09A0">
                <w:rPr>
                  <w:rFonts w:cstheme="minorHAnsi"/>
                  <w:sz w:val="24"/>
                  <w:szCs w:val="24"/>
                </w:rPr>
                <w:t>370</w:t>
              </w:r>
            </w:ins>
          </w:p>
        </w:tc>
        <w:tc>
          <w:tcPr>
            <w:tcW w:w="960" w:type="dxa"/>
            <w:noWrap/>
            <w:hideMark/>
          </w:tcPr>
          <w:p w14:paraId="20689FE3" w14:textId="77777777" w:rsidR="00DC09A0" w:rsidRPr="00DC09A0" w:rsidRDefault="00DC09A0" w:rsidP="00DC09A0">
            <w:pPr>
              <w:rPr>
                <w:ins w:id="278" w:author="Maureen C. Kennedy" w:date="2018-08-03T08:03:00Z"/>
                <w:rFonts w:cstheme="minorHAnsi"/>
                <w:sz w:val="24"/>
                <w:szCs w:val="24"/>
              </w:rPr>
            </w:pPr>
            <w:ins w:id="279" w:author="Maureen C. Kennedy" w:date="2018-08-03T08:03:00Z">
              <w:r w:rsidRPr="00DC09A0">
                <w:rPr>
                  <w:rFonts w:cstheme="minorHAnsi"/>
                  <w:sz w:val="24"/>
                  <w:szCs w:val="24"/>
                </w:rPr>
                <w:t>10.71</w:t>
              </w:r>
            </w:ins>
          </w:p>
        </w:tc>
        <w:tc>
          <w:tcPr>
            <w:tcW w:w="960" w:type="dxa"/>
            <w:noWrap/>
            <w:hideMark/>
          </w:tcPr>
          <w:p w14:paraId="68CA85BA" w14:textId="77777777" w:rsidR="00DC09A0" w:rsidRPr="00DC09A0" w:rsidRDefault="00DC09A0" w:rsidP="00DC09A0">
            <w:pPr>
              <w:rPr>
                <w:ins w:id="280" w:author="Maureen C. Kennedy" w:date="2018-08-03T08:03:00Z"/>
                <w:rFonts w:cstheme="minorHAnsi"/>
                <w:sz w:val="24"/>
                <w:szCs w:val="24"/>
              </w:rPr>
            </w:pPr>
            <w:ins w:id="281" w:author="Maureen C. Kennedy" w:date="2018-08-03T08:03:00Z">
              <w:r w:rsidRPr="00DC09A0">
                <w:rPr>
                  <w:rFonts w:cstheme="minorHAnsi"/>
                  <w:sz w:val="24"/>
                  <w:szCs w:val="24"/>
                </w:rPr>
                <w:t>11.28</w:t>
              </w:r>
            </w:ins>
          </w:p>
        </w:tc>
        <w:tc>
          <w:tcPr>
            <w:tcW w:w="960" w:type="dxa"/>
            <w:noWrap/>
            <w:hideMark/>
          </w:tcPr>
          <w:p w14:paraId="3C792E9A" w14:textId="77777777" w:rsidR="00DC09A0" w:rsidRPr="00DC09A0" w:rsidRDefault="00DC09A0" w:rsidP="00DC09A0">
            <w:pPr>
              <w:rPr>
                <w:ins w:id="282" w:author="Maureen C. Kennedy" w:date="2018-08-03T08:03:00Z"/>
                <w:rFonts w:cstheme="minorHAnsi"/>
                <w:sz w:val="24"/>
                <w:szCs w:val="24"/>
              </w:rPr>
            </w:pPr>
            <w:ins w:id="283" w:author="Maureen C. Kennedy" w:date="2018-08-03T08:03:00Z">
              <w:r w:rsidRPr="00DC09A0">
                <w:rPr>
                  <w:rFonts w:cstheme="minorHAnsi"/>
                  <w:sz w:val="24"/>
                  <w:szCs w:val="24"/>
                </w:rPr>
                <w:t>1.05</w:t>
              </w:r>
            </w:ins>
          </w:p>
        </w:tc>
      </w:tr>
      <w:tr w:rsidR="00DC09A0" w:rsidRPr="00DC09A0" w14:paraId="5D5C8B91" w14:textId="77777777" w:rsidTr="00DC09A0">
        <w:trPr>
          <w:trHeight w:val="300"/>
          <w:ins w:id="284" w:author="Maureen C. Kennedy" w:date="2018-08-03T08:03:00Z"/>
        </w:trPr>
        <w:tc>
          <w:tcPr>
            <w:tcW w:w="960" w:type="dxa"/>
            <w:noWrap/>
            <w:hideMark/>
          </w:tcPr>
          <w:p w14:paraId="0DBE0782" w14:textId="77777777" w:rsidR="00DC09A0" w:rsidRPr="00DC09A0" w:rsidRDefault="00DC09A0" w:rsidP="00DC09A0">
            <w:pPr>
              <w:rPr>
                <w:ins w:id="285" w:author="Maureen C. Kennedy" w:date="2018-08-03T08:03:00Z"/>
                <w:rFonts w:cstheme="minorHAnsi"/>
                <w:sz w:val="24"/>
                <w:szCs w:val="24"/>
              </w:rPr>
            </w:pPr>
            <w:ins w:id="286" w:author="Maureen C. Kennedy" w:date="2018-08-03T08:03:00Z">
              <w:r w:rsidRPr="00DC09A0">
                <w:rPr>
                  <w:rFonts w:cstheme="minorHAnsi"/>
                  <w:sz w:val="24"/>
                  <w:szCs w:val="24"/>
                </w:rPr>
                <w:t>682</w:t>
              </w:r>
            </w:ins>
          </w:p>
        </w:tc>
        <w:tc>
          <w:tcPr>
            <w:tcW w:w="1854" w:type="dxa"/>
            <w:noWrap/>
            <w:hideMark/>
          </w:tcPr>
          <w:p w14:paraId="4E32C996" w14:textId="77777777" w:rsidR="00DC09A0" w:rsidRPr="00DC09A0" w:rsidRDefault="00DC09A0">
            <w:pPr>
              <w:rPr>
                <w:ins w:id="287" w:author="Maureen C. Kennedy" w:date="2018-08-03T08:03:00Z"/>
                <w:rFonts w:cstheme="minorHAnsi"/>
                <w:sz w:val="24"/>
                <w:szCs w:val="24"/>
              </w:rPr>
            </w:pPr>
            <w:proofErr w:type="spellStart"/>
            <w:ins w:id="288" w:author="Maureen C. Kennedy" w:date="2018-08-03T08:03:00Z">
              <w:r w:rsidRPr="00DC09A0">
                <w:rPr>
                  <w:rFonts w:cstheme="minorHAnsi"/>
                  <w:sz w:val="24"/>
                  <w:szCs w:val="24"/>
                </w:rPr>
                <w:t>duff_loading_Mgha</w:t>
              </w:r>
              <w:proofErr w:type="spellEnd"/>
            </w:ins>
          </w:p>
        </w:tc>
        <w:tc>
          <w:tcPr>
            <w:tcW w:w="960" w:type="dxa"/>
            <w:noWrap/>
            <w:hideMark/>
          </w:tcPr>
          <w:p w14:paraId="0D6C64A6" w14:textId="77777777" w:rsidR="00DC09A0" w:rsidRPr="00DC09A0" w:rsidRDefault="00DC09A0" w:rsidP="00DC09A0">
            <w:pPr>
              <w:rPr>
                <w:ins w:id="289" w:author="Maureen C. Kennedy" w:date="2018-08-03T08:03:00Z"/>
                <w:rFonts w:cstheme="minorHAnsi"/>
                <w:sz w:val="24"/>
                <w:szCs w:val="24"/>
              </w:rPr>
            </w:pPr>
            <w:ins w:id="290" w:author="Maureen C. Kennedy" w:date="2018-08-03T08:03:00Z">
              <w:r w:rsidRPr="00DC09A0">
                <w:rPr>
                  <w:rFonts w:cstheme="minorHAnsi"/>
                  <w:sz w:val="24"/>
                  <w:szCs w:val="24"/>
                </w:rPr>
                <w:t>0.045</w:t>
              </w:r>
            </w:ins>
          </w:p>
        </w:tc>
        <w:tc>
          <w:tcPr>
            <w:tcW w:w="960" w:type="dxa"/>
            <w:noWrap/>
            <w:hideMark/>
          </w:tcPr>
          <w:p w14:paraId="125DF007" w14:textId="77777777" w:rsidR="00DC09A0" w:rsidRPr="00DC09A0" w:rsidRDefault="00DC09A0" w:rsidP="00DC09A0">
            <w:pPr>
              <w:rPr>
                <w:ins w:id="291" w:author="Maureen C. Kennedy" w:date="2018-08-03T08:03:00Z"/>
                <w:rFonts w:cstheme="minorHAnsi"/>
                <w:sz w:val="24"/>
                <w:szCs w:val="24"/>
              </w:rPr>
            </w:pPr>
            <w:ins w:id="292" w:author="Maureen C. Kennedy" w:date="2018-08-03T08:03:00Z">
              <w:r w:rsidRPr="00DC09A0">
                <w:rPr>
                  <w:rFonts w:cstheme="minorHAnsi"/>
                  <w:sz w:val="24"/>
                  <w:szCs w:val="24"/>
                </w:rPr>
                <w:t>378</w:t>
              </w:r>
            </w:ins>
          </w:p>
        </w:tc>
        <w:tc>
          <w:tcPr>
            <w:tcW w:w="960" w:type="dxa"/>
            <w:noWrap/>
            <w:hideMark/>
          </w:tcPr>
          <w:p w14:paraId="38CDE71A" w14:textId="77777777" w:rsidR="00DC09A0" w:rsidRPr="00DC09A0" w:rsidRDefault="00DC09A0" w:rsidP="00DC09A0">
            <w:pPr>
              <w:rPr>
                <w:ins w:id="293" w:author="Maureen C. Kennedy" w:date="2018-08-03T08:03:00Z"/>
                <w:rFonts w:cstheme="minorHAnsi"/>
                <w:sz w:val="24"/>
                <w:szCs w:val="24"/>
              </w:rPr>
            </w:pPr>
            <w:ins w:id="294" w:author="Maureen C. Kennedy" w:date="2018-08-03T08:03:00Z">
              <w:r w:rsidRPr="00DC09A0">
                <w:rPr>
                  <w:rFonts w:cstheme="minorHAnsi"/>
                  <w:sz w:val="24"/>
                  <w:szCs w:val="24"/>
                </w:rPr>
                <w:t>23.35</w:t>
              </w:r>
            </w:ins>
          </w:p>
        </w:tc>
        <w:tc>
          <w:tcPr>
            <w:tcW w:w="960" w:type="dxa"/>
            <w:noWrap/>
            <w:hideMark/>
          </w:tcPr>
          <w:p w14:paraId="4E27B0E1" w14:textId="77777777" w:rsidR="00DC09A0" w:rsidRPr="00DC09A0" w:rsidRDefault="00DC09A0" w:rsidP="00DC09A0">
            <w:pPr>
              <w:rPr>
                <w:ins w:id="295" w:author="Maureen C. Kennedy" w:date="2018-08-03T08:03:00Z"/>
                <w:rFonts w:cstheme="minorHAnsi"/>
                <w:sz w:val="24"/>
                <w:szCs w:val="24"/>
              </w:rPr>
            </w:pPr>
            <w:ins w:id="296" w:author="Maureen C. Kennedy" w:date="2018-08-03T08:03:00Z">
              <w:r w:rsidRPr="00DC09A0">
                <w:rPr>
                  <w:rFonts w:cstheme="minorHAnsi"/>
                  <w:sz w:val="24"/>
                  <w:szCs w:val="24"/>
                </w:rPr>
                <w:t>20.95</w:t>
              </w:r>
            </w:ins>
          </w:p>
        </w:tc>
        <w:tc>
          <w:tcPr>
            <w:tcW w:w="960" w:type="dxa"/>
            <w:noWrap/>
            <w:hideMark/>
          </w:tcPr>
          <w:p w14:paraId="63B978CF" w14:textId="77777777" w:rsidR="00DC09A0" w:rsidRPr="00DC09A0" w:rsidRDefault="00DC09A0" w:rsidP="00DC09A0">
            <w:pPr>
              <w:rPr>
                <w:ins w:id="297" w:author="Maureen C. Kennedy" w:date="2018-08-03T08:03:00Z"/>
                <w:rFonts w:cstheme="minorHAnsi"/>
                <w:sz w:val="24"/>
                <w:szCs w:val="24"/>
              </w:rPr>
            </w:pPr>
            <w:ins w:id="298" w:author="Maureen C. Kennedy" w:date="2018-08-03T08:03:00Z">
              <w:r w:rsidRPr="00DC09A0">
                <w:rPr>
                  <w:rFonts w:cstheme="minorHAnsi"/>
                  <w:sz w:val="24"/>
                  <w:szCs w:val="24"/>
                </w:rPr>
                <w:t>0.9</w:t>
              </w:r>
            </w:ins>
          </w:p>
        </w:tc>
      </w:tr>
      <w:tr w:rsidR="00DC09A0" w:rsidRPr="00DC09A0" w14:paraId="0F831B62" w14:textId="77777777" w:rsidTr="00DC09A0">
        <w:trPr>
          <w:trHeight w:val="300"/>
          <w:ins w:id="299" w:author="Maureen C. Kennedy" w:date="2018-08-03T08:03:00Z"/>
        </w:trPr>
        <w:tc>
          <w:tcPr>
            <w:tcW w:w="960" w:type="dxa"/>
            <w:noWrap/>
            <w:hideMark/>
          </w:tcPr>
          <w:p w14:paraId="426328DF" w14:textId="77777777" w:rsidR="00DC09A0" w:rsidRPr="00DC09A0" w:rsidRDefault="00DC09A0" w:rsidP="00DC09A0">
            <w:pPr>
              <w:rPr>
                <w:ins w:id="300" w:author="Maureen C. Kennedy" w:date="2018-08-03T08:03:00Z"/>
                <w:rFonts w:cstheme="minorHAnsi"/>
                <w:sz w:val="24"/>
                <w:szCs w:val="24"/>
              </w:rPr>
            </w:pPr>
            <w:ins w:id="301" w:author="Maureen C. Kennedy" w:date="2018-08-03T08:03:00Z">
              <w:r w:rsidRPr="00DC09A0">
                <w:rPr>
                  <w:rFonts w:cstheme="minorHAnsi"/>
                  <w:sz w:val="24"/>
                  <w:szCs w:val="24"/>
                </w:rPr>
                <w:t>682</w:t>
              </w:r>
            </w:ins>
          </w:p>
        </w:tc>
        <w:tc>
          <w:tcPr>
            <w:tcW w:w="1854" w:type="dxa"/>
            <w:noWrap/>
            <w:hideMark/>
          </w:tcPr>
          <w:p w14:paraId="7123BBC4" w14:textId="77777777" w:rsidR="00DC09A0" w:rsidRPr="00DC09A0" w:rsidRDefault="00DC09A0">
            <w:pPr>
              <w:rPr>
                <w:ins w:id="302" w:author="Maureen C. Kennedy" w:date="2018-08-03T08:03:00Z"/>
                <w:rFonts w:cstheme="minorHAnsi"/>
                <w:sz w:val="24"/>
                <w:szCs w:val="24"/>
              </w:rPr>
            </w:pPr>
            <w:proofErr w:type="spellStart"/>
            <w:ins w:id="303" w:author="Maureen C. Kennedy" w:date="2018-08-03T08:03:00Z">
              <w:r w:rsidRPr="00DC09A0">
                <w:rPr>
                  <w:rFonts w:cstheme="minorHAnsi"/>
                  <w:sz w:val="24"/>
                  <w:szCs w:val="24"/>
                </w:rPr>
                <w:t>litter_loading_Mgha</w:t>
              </w:r>
              <w:proofErr w:type="spellEnd"/>
            </w:ins>
          </w:p>
        </w:tc>
        <w:tc>
          <w:tcPr>
            <w:tcW w:w="960" w:type="dxa"/>
            <w:noWrap/>
            <w:hideMark/>
          </w:tcPr>
          <w:p w14:paraId="02E7365C" w14:textId="77777777" w:rsidR="00DC09A0" w:rsidRPr="00DC09A0" w:rsidRDefault="00DC09A0" w:rsidP="00DC09A0">
            <w:pPr>
              <w:rPr>
                <w:ins w:id="304" w:author="Maureen C. Kennedy" w:date="2018-08-03T08:03:00Z"/>
                <w:rFonts w:cstheme="minorHAnsi"/>
                <w:sz w:val="24"/>
                <w:szCs w:val="24"/>
              </w:rPr>
            </w:pPr>
            <w:ins w:id="305" w:author="Maureen C. Kennedy" w:date="2018-08-03T08:03:00Z">
              <w:r w:rsidRPr="00DC09A0">
                <w:rPr>
                  <w:rFonts w:cstheme="minorHAnsi"/>
                  <w:sz w:val="24"/>
                  <w:szCs w:val="24"/>
                </w:rPr>
                <w:t>0.005</w:t>
              </w:r>
            </w:ins>
          </w:p>
        </w:tc>
        <w:tc>
          <w:tcPr>
            <w:tcW w:w="960" w:type="dxa"/>
            <w:noWrap/>
            <w:hideMark/>
          </w:tcPr>
          <w:p w14:paraId="7B1D071D" w14:textId="77777777" w:rsidR="00DC09A0" w:rsidRPr="00DC09A0" w:rsidRDefault="00DC09A0" w:rsidP="00DC09A0">
            <w:pPr>
              <w:rPr>
                <w:ins w:id="306" w:author="Maureen C. Kennedy" w:date="2018-08-03T08:03:00Z"/>
                <w:rFonts w:cstheme="minorHAnsi"/>
                <w:sz w:val="24"/>
                <w:szCs w:val="24"/>
              </w:rPr>
            </w:pPr>
            <w:ins w:id="307" w:author="Maureen C. Kennedy" w:date="2018-08-03T08:03:00Z">
              <w:r w:rsidRPr="00DC09A0">
                <w:rPr>
                  <w:rFonts w:cstheme="minorHAnsi"/>
                  <w:sz w:val="24"/>
                  <w:szCs w:val="24"/>
                </w:rPr>
                <w:t>400</w:t>
              </w:r>
            </w:ins>
          </w:p>
        </w:tc>
        <w:tc>
          <w:tcPr>
            <w:tcW w:w="960" w:type="dxa"/>
            <w:noWrap/>
            <w:hideMark/>
          </w:tcPr>
          <w:p w14:paraId="23A6DD5F" w14:textId="77777777" w:rsidR="00DC09A0" w:rsidRPr="00DC09A0" w:rsidRDefault="00DC09A0" w:rsidP="00DC09A0">
            <w:pPr>
              <w:rPr>
                <w:ins w:id="308" w:author="Maureen C. Kennedy" w:date="2018-08-03T08:03:00Z"/>
                <w:rFonts w:cstheme="minorHAnsi"/>
                <w:sz w:val="24"/>
                <w:szCs w:val="24"/>
              </w:rPr>
            </w:pPr>
            <w:ins w:id="309" w:author="Maureen C. Kennedy" w:date="2018-08-03T08:03:00Z">
              <w:r w:rsidRPr="00DC09A0">
                <w:rPr>
                  <w:rFonts w:cstheme="minorHAnsi"/>
                  <w:sz w:val="24"/>
                  <w:szCs w:val="24"/>
                </w:rPr>
                <w:t>9.6</w:t>
              </w:r>
            </w:ins>
          </w:p>
        </w:tc>
        <w:tc>
          <w:tcPr>
            <w:tcW w:w="960" w:type="dxa"/>
            <w:noWrap/>
            <w:hideMark/>
          </w:tcPr>
          <w:p w14:paraId="53875D67" w14:textId="77777777" w:rsidR="00DC09A0" w:rsidRPr="00DC09A0" w:rsidRDefault="00DC09A0" w:rsidP="00DC09A0">
            <w:pPr>
              <w:rPr>
                <w:ins w:id="310" w:author="Maureen C. Kennedy" w:date="2018-08-03T08:03:00Z"/>
                <w:rFonts w:cstheme="minorHAnsi"/>
                <w:sz w:val="24"/>
                <w:szCs w:val="24"/>
              </w:rPr>
            </w:pPr>
            <w:ins w:id="311" w:author="Maureen C. Kennedy" w:date="2018-08-03T08:03:00Z">
              <w:r w:rsidRPr="00DC09A0">
                <w:rPr>
                  <w:rFonts w:cstheme="minorHAnsi"/>
                  <w:sz w:val="24"/>
                  <w:szCs w:val="24"/>
                </w:rPr>
                <w:t>5.08</w:t>
              </w:r>
            </w:ins>
          </w:p>
        </w:tc>
        <w:tc>
          <w:tcPr>
            <w:tcW w:w="960" w:type="dxa"/>
            <w:noWrap/>
            <w:hideMark/>
          </w:tcPr>
          <w:p w14:paraId="0B1714BC" w14:textId="77777777" w:rsidR="00DC09A0" w:rsidRPr="00DC09A0" w:rsidRDefault="00DC09A0" w:rsidP="00DC09A0">
            <w:pPr>
              <w:rPr>
                <w:ins w:id="312" w:author="Maureen C. Kennedy" w:date="2018-08-03T08:03:00Z"/>
                <w:rFonts w:cstheme="minorHAnsi"/>
                <w:sz w:val="24"/>
                <w:szCs w:val="24"/>
              </w:rPr>
            </w:pPr>
            <w:ins w:id="313" w:author="Maureen C. Kennedy" w:date="2018-08-03T08:03:00Z">
              <w:r w:rsidRPr="00DC09A0">
                <w:rPr>
                  <w:rFonts w:cstheme="minorHAnsi"/>
                  <w:sz w:val="24"/>
                  <w:szCs w:val="24"/>
                </w:rPr>
                <w:t>0.53</w:t>
              </w:r>
            </w:ins>
          </w:p>
        </w:tc>
      </w:tr>
      <w:tr w:rsidR="00DC09A0" w:rsidRPr="00DC09A0" w14:paraId="16E7AA77" w14:textId="77777777" w:rsidTr="00DC09A0">
        <w:trPr>
          <w:trHeight w:val="300"/>
          <w:ins w:id="314" w:author="Maureen C. Kennedy" w:date="2018-08-03T08:03:00Z"/>
        </w:trPr>
        <w:tc>
          <w:tcPr>
            <w:tcW w:w="960" w:type="dxa"/>
            <w:noWrap/>
            <w:hideMark/>
          </w:tcPr>
          <w:p w14:paraId="33BE4316" w14:textId="77777777" w:rsidR="00DC09A0" w:rsidRPr="00DC09A0" w:rsidRDefault="00DC09A0" w:rsidP="00DC09A0">
            <w:pPr>
              <w:rPr>
                <w:ins w:id="315" w:author="Maureen C. Kennedy" w:date="2018-08-03T08:03:00Z"/>
                <w:rFonts w:cstheme="minorHAnsi"/>
                <w:sz w:val="24"/>
                <w:szCs w:val="24"/>
              </w:rPr>
            </w:pPr>
            <w:ins w:id="316" w:author="Maureen C. Kennedy" w:date="2018-08-03T08:03:00Z">
              <w:r w:rsidRPr="00DC09A0">
                <w:rPr>
                  <w:rFonts w:cstheme="minorHAnsi"/>
                  <w:sz w:val="24"/>
                  <w:szCs w:val="24"/>
                </w:rPr>
                <w:t>666</w:t>
              </w:r>
            </w:ins>
          </w:p>
        </w:tc>
        <w:tc>
          <w:tcPr>
            <w:tcW w:w="1854" w:type="dxa"/>
            <w:noWrap/>
            <w:hideMark/>
          </w:tcPr>
          <w:p w14:paraId="25207D95" w14:textId="77777777" w:rsidR="00DC09A0" w:rsidRPr="00DC09A0" w:rsidRDefault="00DC09A0">
            <w:pPr>
              <w:rPr>
                <w:ins w:id="317" w:author="Maureen C. Kennedy" w:date="2018-08-03T08:03:00Z"/>
                <w:rFonts w:cstheme="minorHAnsi"/>
                <w:sz w:val="24"/>
                <w:szCs w:val="24"/>
              </w:rPr>
            </w:pPr>
            <w:proofErr w:type="spellStart"/>
            <w:ins w:id="318" w:author="Maureen C. Kennedy" w:date="2018-08-03T08:03:00Z">
              <w:r w:rsidRPr="00DC09A0">
                <w:rPr>
                  <w:rFonts w:cstheme="minorHAnsi"/>
                  <w:sz w:val="24"/>
                  <w:szCs w:val="24"/>
                </w:rPr>
                <w:t>tree_loading_Mgha</w:t>
              </w:r>
              <w:proofErr w:type="spellEnd"/>
            </w:ins>
          </w:p>
        </w:tc>
        <w:tc>
          <w:tcPr>
            <w:tcW w:w="960" w:type="dxa"/>
            <w:noWrap/>
            <w:hideMark/>
          </w:tcPr>
          <w:p w14:paraId="6A7E87C1" w14:textId="77777777" w:rsidR="00DC09A0" w:rsidRPr="00DC09A0" w:rsidRDefault="00DC09A0" w:rsidP="00DC09A0">
            <w:pPr>
              <w:rPr>
                <w:ins w:id="319" w:author="Maureen C. Kennedy" w:date="2018-08-03T08:03:00Z"/>
                <w:rFonts w:cstheme="minorHAnsi"/>
                <w:sz w:val="24"/>
                <w:szCs w:val="24"/>
              </w:rPr>
            </w:pPr>
            <w:ins w:id="320" w:author="Maureen C. Kennedy" w:date="2018-08-03T08:03:00Z">
              <w:r w:rsidRPr="00DC09A0">
                <w:rPr>
                  <w:rFonts w:cstheme="minorHAnsi"/>
                  <w:sz w:val="24"/>
                  <w:szCs w:val="24"/>
                </w:rPr>
                <w:t>0.003</w:t>
              </w:r>
            </w:ins>
          </w:p>
        </w:tc>
        <w:tc>
          <w:tcPr>
            <w:tcW w:w="960" w:type="dxa"/>
            <w:noWrap/>
            <w:hideMark/>
          </w:tcPr>
          <w:p w14:paraId="132AF406" w14:textId="77777777" w:rsidR="00DC09A0" w:rsidRPr="00DC09A0" w:rsidRDefault="00DC09A0" w:rsidP="00DC09A0">
            <w:pPr>
              <w:rPr>
                <w:ins w:id="321" w:author="Maureen C. Kennedy" w:date="2018-08-03T08:03:00Z"/>
                <w:rFonts w:cstheme="minorHAnsi"/>
                <w:sz w:val="24"/>
                <w:szCs w:val="24"/>
              </w:rPr>
            </w:pPr>
            <w:ins w:id="322" w:author="Maureen C. Kennedy" w:date="2018-08-03T08:03:00Z">
              <w:r w:rsidRPr="00DC09A0">
                <w:rPr>
                  <w:rFonts w:cstheme="minorHAnsi"/>
                  <w:sz w:val="24"/>
                  <w:szCs w:val="24"/>
                </w:rPr>
                <w:t>1513</w:t>
              </w:r>
            </w:ins>
          </w:p>
        </w:tc>
        <w:tc>
          <w:tcPr>
            <w:tcW w:w="960" w:type="dxa"/>
            <w:noWrap/>
            <w:hideMark/>
          </w:tcPr>
          <w:p w14:paraId="71E035C9" w14:textId="77777777" w:rsidR="00DC09A0" w:rsidRPr="00DC09A0" w:rsidRDefault="00DC09A0" w:rsidP="00DC09A0">
            <w:pPr>
              <w:rPr>
                <w:ins w:id="323" w:author="Maureen C. Kennedy" w:date="2018-08-03T08:03:00Z"/>
                <w:rFonts w:cstheme="minorHAnsi"/>
                <w:sz w:val="24"/>
                <w:szCs w:val="24"/>
              </w:rPr>
            </w:pPr>
            <w:ins w:id="324" w:author="Maureen C. Kennedy" w:date="2018-08-03T08:03:00Z">
              <w:r w:rsidRPr="00DC09A0">
                <w:rPr>
                  <w:rFonts w:cstheme="minorHAnsi"/>
                  <w:sz w:val="24"/>
                  <w:szCs w:val="24"/>
                </w:rPr>
                <w:t>90.64</w:t>
              </w:r>
            </w:ins>
          </w:p>
        </w:tc>
        <w:tc>
          <w:tcPr>
            <w:tcW w:w="960" w:type="dxa"/>
            <w:noWrap/>
            <w:hideMark/>
          </w:tcPr>
          <w:p w14:paraId="417C5548" w14:textId="77777777" w:rsidR="00DC09A0" w:rsidRPr="00DC09A0" w:rsidRDefault="00DC09A0" w:rsidP="00DC09A0">
            <w:pPr>
              <w:rPr>
                <w:ins w:id="325" w:author="Maureen C. Kennedy" w:date="2018-08-03T08:03:00Z"/>
                <w:rFonts w:cstheme="minorHAnsi"/>
                <w:sz w:val="24"/>
                <w:szCs w:val="24"/>
              </w:rPr>
            </w:pPr>
            <w:ins w:id="326" w:author="Maureen C. Kennedy" w:date="2018-08-03T08:03:00Z">
              <w:r w:rsidRPr="00DC09A0">
                <w:rPr>
                  <w:rFonts w:cstheme="minorHAnsi"/>
                  <w:sz w:val="24"/>
                  <w:szCs w:val="24"/>
                </w:rPr>
                <w:t>77.92</w:t>
              </w:r>
            </w:ins>
          </w:p>
        </w:tc>
        <w:tc>
          <w:tcPr>
            <w:tcW w:w="960" w:type="dxa"/>
            <w:noWrap/>
            <w:hideMark/>
          </w:tcPr>
          <w:p w14:paraId="59E08F56" w14:textId="77777777" w:rsidR="00DC09A0" w:rsidRPr="00DC09A0" w:rsidRDefault="00DC09A0" w:rsidP="00DC09A0">
            <w:pPr>
              <w:rPr>
                <w:ins w:id="327" w:author="Maureen C. Kennedy" w:date="2018-08-03T08:03:00Z"/>
                <w:rFonts w:cstheme="minorHAnsi"/>
                <w:sz w:val="24"/>
                <w:szCs w:val="24"/>
              </w:rPr>
            </w:pPr>
            <w:ins w:id="328" w:author="Maureen C. Kennedy" w:date="2018-08-03T08:03:00Z">
              <w:r w:rsidRPr="00DC09A0">
                <w:rPr>
                  <w:rFonts w:cstheme="minorHAnsi"/>
                  <w:sz w:val="24"/>
                  <w:szCs w:val="24"/>
                </w:rPr>
                <w:t>0.86</w:t>
              </w:r>
            </w:ins>
          </w:p>
        </w:tc>
      </w:tr>
      <w:tr w:rsidR="00DC09A0" w:rsidRPr="00DC09A0" w14:paraId="7167E6CB" w14:textId="77777777" w:rsidTr="00DC09A0">
        <w:trPr>
          <w:trHeight w:val="300"/>
          <w:ins w:id="329" w:author="Maureen C. Kennedy" w:date="2018-08-03T08:03:00Z"/>
        </w:trPr>
        <w:tc>
          <w:tcPr>
            <w:tcW w:w="960" w:type="dxa"/>
            <w:noWrap/>
            <w:hideMark/>
          </w:tcPr>
          <w:p w14:paraId="50835100" w14:textId="77777777" w:rsidR="00DC09A0" w:rsidRPr="00DC09A0" w:rsidRDefault="00DC09A0" w:rsidP="00DC09A0">
            <w:pPr>
              <w:rPr>
                <w:ins w:id="330" w:author="Maureen C. Kennedy" w:date="2018-08-03T08:03:00Z"/>
                <w:rFonts w:cstheme="minorHAnsi"/>
                <w:sz w:val="24"/>
                <w:szCs w:val="24"/>
              </w:rPr>
            </w:pPr>
            <w:ins w:id="331" w:author="Maureen C. Kennedy" w:date="2018-08-03T08:03:00Z">
              <w:r w:rsidRPr="00DC09A0">
                <w:rPr>
                  <w:rFonts w:cstheme="minorHAnsi"/>
                  <w:sz w:val="24"/>
                  <w:szCs w:val="24"/>
                </w:rPr>
                <w:t>666</w:t>
              </w:r>
            </w:ins>
          </w:p>
        </w:tc>
        <w:tc>
          <w:tcPr>
            <w:tcW w:w="1854" w:type="dxa"/>
            <w:noWrap/>
            <w:hideMark/>
          </w:tcPr>
          <w:p w14:paraId="58C74890" w14:textId="77777777" w:rsidR="00DC09A0" w:rsidRPr="00DC09A0" w:rsidRDefault="00DC09A0">
            <w:pPr>
              <w:rPr>
                <w:ins w:id="332" w:author="Maureen C. Kennedy" w:date="2018-08-03T08:03:00Z"/>
                <w:rFonts w:cstheme="minorHAnsi"/>
                <w:sz w:val="24"/>
                <w:szCs w:val="24"/>
              </w:rPr>
            </w:pPr>
            <w:proofErr w:type="spellStart"/>
            <w:ins w:id="333" w:author="Maureen C. Kennedy" w:date="2018-08-03T08:03:00Z">
              <w:r w:rsidRPr="00DC09A0">
                <w:rPr>
                  <w:rFonts w:cstheme="minorHAnsi"/>
                  <w:sz w:val="24"/>
                  <w:szCs w:val="24"/>
                </w:rPr>
                <w:t>cwd_loading_Mgha</w:t>
              </w:r>
              <w:proofErr w:type="spellEnd"/>
            </w:ins>
          </w:p>
        </w:tc>
        <w:tc>
          <w:tcPr>
            <w:tcW w:w="960" w:type="dxa"/>
            <w:noWrap/>
            <w:hideMark/>
          </w:tcPr>
          <w:p w14:paraId="703794CD" w14:textId="77777777" w:rsidR="00DC09A0" w:rsidRPr="00DC09A0" w:rsidRDefault="00DC09A0" w:rsidP="00DC09A0">
            <w:pPr>
              <w:rPr>
                <w:ins w:id="334" w:author="Maureen C. Kennedy" w:date="2018-08-03T08:03:00Z"/>
                <w:rFonts w:cstheme="minorHAnsi"/>
                <w:sz w:val="24"/>
                <w:szCs w:val="24"/>
              </w:rPr>
            </w:pPr>
            <w:ins w:id="335" w:author="Maureen C. Kennedy" w:date="2018-08-03T08:03:00Z">
              <w:r w:rsidRPr="00DC09A0">
                <w:rPr>
                  <w:rFonts w:cstheme="minorHAnsi"/>
                  <w:sz w:val="24"/>
                  <w:szCs w:val="24"/>
                </w:rPr>
                <w:t>0.474</w:t>
              </w:r>
            </w:ins>
          </w:p>
        </w:tc>
        <w:tc>
          <w:tcPr>
            <w:tcW w:w="960" w:type="dxa"/>
            <w:noWrap/>
            <w:hideMark/>
          </w:tcPr>
          <w:p w14:paraId="1F546A2C" w14:textId="77777777" w:rsidR="00DC09A0" w:rsidRPr="00DC09A0" w:rsidRDefault="00DC09A0" w:rsidP="00DC09A0">
            <w:pPr>
              <w:rPr>
                <w:ins w:id="336" w:author="Maureen C. Kennedy" w:date="2018-08-03T08:03:00Z"/>
                <w:rFonts w:cstheme="minorHAnsi"/>
                <w:sz w:val="24"/>
                <w:szCs w:val="24"/>
              </w:rPr>
            </w:pPr>
            <w:ins w:id="337" w:author="Maureen C. Kennedy" w:date="2018-08-03T08:03:00Z">
              <w:r w:rsidRPr="00DC09A0">
                <w:rPr>
                  <w:rFonts w:cstheme="minorHAnsi"/>
                  <w:sz w:val="24"/>
                  <w:szCs w:val="24"/>
                </w:rPr>
                <w:t>813</w:t>
              </w:r>
            </w:ins>
          </w:p>
        </w:tc>
        <w:tc>
          <w:tcPr>
            <w:tcW w:w="960" w:type="dxa"/>
            <w:noWrap/>
            <w:hideMark/>
          </w:tcPr>
          <w:p w14:paraId="0479CA78" w14:textId="77777777" w:rsidR="00DC09A0" w:rsidRPr="00DC09A0" w:rsidRDefault="00DC09A0" w:rsidP="00DC09A0">
            <w:pPr>
              <w:rPr>
                <w:ins w:id="338" w:author="Maureen C. Kennedy" w:date="2018-08-03T08:03:00Z"/>
                <w:rFonts w:cstheme="minorHAnsi"/>
                <w:sz w:val="24"/>
                <w:szCs w:val="24"/>
              </w:rPr>
            </w:pPr>
            <w:ins w:id="339" w:author="Maureen C. Kennedy" w:date="2018-08-03T08:03:00Z">
              <w:r w:rsidRPr="00DC09A0">
                <w:rPr>
                  <w:rFonts w:cstheme="minorHAnsi"/>
                  <w:sz w:val="24"/>
                  <w:szCs w:val="24"/>
                </w:rPr>
                <w:t>10.17</w:t>
              </w:r>
            </w:ins>
          </w:p>
        </w:tc>
        <w:tc>
          <w:tcPr>
            <w:tcW w:w="960" w:type="dxa"/>
            <w:noWrap/>
            <w:hideMark/>
          </w:tcPr>
          <w:p w14:paraId="4F58FEB6" w14:textId="77777777" w:rsidR="00DC09A0" w:rsidRPr="00DC09A0" w:rsidRDefault="00DC09A0" w:rsidP="00DC09A0">
            <w:pPr>
              <w:rPr>
                <w:ins w:id="340" w:author="Maureen C. Kennedy" w:date="2018-08-03T08:03:00Z"/>
                <w:rFonts w:cstheme="minorHAnsi"/>
                <w:sz w:val="24"/>
                <w:szCs w:val="24"/>
              </w:rPr>
            </w:pPr>
            <w:ins w:id="341" w:author="Maureen C. Kennedy" w:date="2018-08-03T08:03:00Z">
              <w:r w:rsidRPr="00DC09A0">
                <w:rPr>
                  <w:rFonts w:cstheme="minorHAnsi"/>
                  <w:sz w:val="24"/>
                  <w:szCs w:val="24"/>
                </w:rPr>
                <w:t>16.62</w:t>
              </w:r>
            </w:ins>
          </w:p>
        </w:tc>
        <w:tc>
          <w:tcPr>
            <w:tcW w:w="960" w:type="dxa"/>
            <w:noWrap/>
            <w:hideMark/>
          </w:tcPr>
          <w:p w14:paraId="243070E6" w14:textId="77777777" w:rsidR="00DC09A0" w:rsidRPr="00DC09A0" w:rsidRDefault="00DC09A0" w:rsidP="00DC09A0">
            <w:pPr>
              <w:rPr>
                <w:ins w:id="342" w:author="Maureen C. Kennedy" w:date="2018-08-03T08:03:00Z"/>
                <w:rFonts w:cstheme="minorHAnsi"/>
                <w:sz w:val="24"/>
                <w:szCs w:val="24"/>
              </w:rPr>
            </w:pPr>
            <w:ins w:id="343" w:author="Maureen C. Kennedy" w:date="2018-08-03T08:03:00Z">
              <w:r w:rsidRPr="00DC09A0">
                <w:rPr>
                  <w:rFonts w:cstheme="minorHAnsi"/>
                  <w:sz w:val="24"/>
                  <w:szCs w:val="24"/>
                </w:rPr>
                <w:t>1.63</w:t>
              </w:r>
            </w:ins>
          </w:p>
        </w:tc>
      </w:tr>
      <w:tr w:rsidR="00DC09A0" w:rsidRPr="00DC09A0" w14:paraId="6B02D2BD" w14:textId="77777777" w:rsidTr="00DC09A0">
        <w:trPr>
          <w:trHeight w:val="300"/>
          <w:ins w:id="344" w:author="Maureen C. Kennedy" w:date="2018-08-03T08:03:00Z"/>
        </w:trPr>
        <w:tc>
          <w:tcPr>
            <w:tcW w:w="960" w:type="dxa"/>
            <w:noWrap/>
            <w:hideMark/>
          </w:tcPr>
          <w:p w14:paraId="3A0DDF46" w14:textId="77777777" w:rsidR="00DC09A0" w:rsidRPr="00DC09A0" w:rsidRDefault="00DC09A0" w:rsidP="00DC09A0">
            <w:pPr>
              <w:rPr>
                <w:ins w:id="345" w:author="Maureen C. Kennedy" w:date="2018-08-03T08:03:00Z"/>
                <w:rFonts w:cstheme="minorHAnsi"/>
                <w:sz w:val="24"/>
                <w:szCs w:val="24"/>
              </w:rPr>
            </w:pPr>
            <w:ins w:id="346" w:author="Maureen C. Kennedy" w:date="2018-08-03T08:03:00Z">
              <w:r w:rsidRPr="00DC09A0">
                <w:rPr>
                  <w:rFonts w:cstheme="minorHAnsi"/>
                  <w:sz w:val="24"/>
                  <w:szCs w:val="24"/>
                </w:rPr>
                <w:t>666</w:t>
              </w:r>
            </w:ins>
          </w:p>
        </w:tc>
        <w:tc>
          <w:tcPr>
            <w:tcW w:w="1854" w:type="dxa"/>
            <w:noWrap/>
            <w:hideMark/>
          </w:tcPr>
          <w:p w14:paraId="413B5F10" w14:textId="77777777" w:rsidR="00DC09A0" w:rsidRPr="00DC09A0" w:rsidRDefault="00DC09A0">
            <w:pPr>
              <w:rPr>
                <w:ins w:id="347" w:author="Maureen C. Kennedy" w:date="2018-08-03T08:03:00Z"/>
                <w:rFonts w:cstheme="minorHAnsi"/>
                <w:sz w:val="24"/>
                <w:szCs w:val="24"/>
              </w:rPr>
            </w:pPr>
            <w:proofErr w:type="spellStart"/>
            <w:ins w:id="348" w:author="Maureen C. Kennedy" w:date="2018-08-03T08:03:00Z">
              <w:r w:rsidRPr="00DC09A0">
                <w:rPr>
                  <w:rFonts w:cstheme="minorHAnsi"/>
                  <w:sz w:val="24"/>
                  <w:szCs w:val="24"/>
                </w:rPr>
                <w:t>duff_loading_Mgha</w:t>
              </w:r>
              <w:proofErr w:type="spellEnd"/>
            </w:ins>
          </w:p>
        </w:tc>
        <w:tc>
          <w:tcPr>
            <w:tcW w:w="960" w:type="dxa"/>
            <w:noWrap/>
            <w:hideMark/>
          </w:tcPr>
          <w:p w14:paraId="1DBAD277" w14:textId="77777777" w:rsidR="00DC09A0" w:rsidRPr="00DC09A0" w:rsidRDefault="00DC09A0" w:rsidP="00DC09A0">
            <w:pPr>
              <w:rPr>
                <w:ins w:id="349" w:author="Maureen C. Kennedy" w:date="2018-08-03T08:03:00Z"/>
                <w:rFonts w:cstheme="minorHAnsi"/>
                <w:sz w:val="24"/>
                <w:szCs w:val="24"/>
              </w:rPr>
            </w:pPr>
            <w:ins w:id="350" w:author="Maureen C. Kennedy" w:date="2018-08-03T08:03:00Z">
              <w:r w:rsidRPr="00DC09A0">
                <w:rPr>
                  <w:rFonts w:cstheme="minorHAnsi"/>
                  <w:sz w:val="24"/>
                  <w:szCs w:val="24"/>
                </w:rPr>
                <w:t>0.23</w:t>
              </w:r>
            </w:ins>
          </w:p>
        </w:tc>
        <w:tc>
          <w:tcPr>
            <w:tcW w:w="960" w:type="dxa"/>
            <w:noWrap/>
            <w:hideMark/>
          </w:tcPr>
          <w:p w14:paraId="2328D70E" w14:textId="77777777" w:rsidR="00DC09A0" w:rsidRPr="00DC09A0" w:rsidRDefault="00DC09A0" w:rsidP="00DC09A0">
            <w:pPr>
              <w:rPr>
                <w:ins w:id="351" w:author="Maureen C. Kennedy" w:date="2018-08-03T08:03:00Z"/>
                <w:rFonts w:cstheme="minorHAnsi"/>
                <w:sz w:val="24"/>
                <w:szCs w:val="24"/>
              </w:rPr>
            </w:pPr>
            <w:ins w:id="352" w:author="Maureen C. Kennedy" w:date="2018-08-03T08:03:00Z">
              <w:r w:rsidRPr="00DC09A0">
                <w:rPr>
                  <w:rFonts w:cstheme="minorHAnsi"/>
                  <w:sz w:val="24"/>
                  <w:szCs w:val="24"/>
                </w:rPr>
                <w:t>1164</w:t>
              </w:r>
            </w:ins>
          </w:p>
        </w:tc>
        <w:tc>
          <w:tcPr>
            <w:tcW w:w="960" w:type="dxa"/>
            <w:noWrap/>
            <w:hideMark/>
          </w:tcPr>
          <w:p w14:paraId="70CEF3EC" w14:textId="77777777" w:rsidR="00DC09A0" w:rsidRPr="00DC09A0" w:rsidRDefault="00DC09A0" w:rsidP="00DC09A0">
            <w:pPr>
              <w:rPr>
                <w:ins w:id="353" w:author="Maureen C. Kennedy" w:date="2018-08-03T08:03:00Z"/>
                <w:rFonts w:cstheme="minorHAnsi"/>
                <w:sz w:val="24"/>
                <w:szCs w:val="24"/>
              </w:rPr>
            </w:pPr>
            <w:ins w:id="354" w:author="Maureen C. Kennedy" w:date="2018-08-03T08:03:00Z">
              <w:r w:rsidRPr="00DC09A0">
                <w:rPr>
                  <w:rFonts w:cstheme="minorHAnsi"/>
                  <w:sz w:val="24"/>
                  <w:szCs w:val="24"/>
                </w:rPr>
                <w:t>7.94</w:t>
              </w:r>
            </w:ins>
          </w:p>
        </w:tc>
        <w:tc>
          <w:tcPr>
            <w:tcW w:w="960" w:type="dxa"/>
            <w:noWrap/>
            <w:hideMark/>
          </w:tcPr>
          <w:p w14:paraId="4E709BA5" w14:textId="77777777" w:rsidR="00DC09A0" w:rsidRPr="00DC09A0" w:rsidRDefault="00DC09A0" w:rsidP="00DC09A0">
            <w:pPr>
              <w:rPr>
                <w:ins w:id="355" w:author="Maureen C. Kennedy" w:date="2018-08-03T08:03:00Z"/>
                <w:rFonts w:cstheme="minorHAnsi"/>
                <w:sz w:val="24"/>
                <w:szCs w:val="24"/>
              </w:rPr>
            </w:pPr>
            <w:ins w:id="356" w:author="Maureen C. Kennedy" w:date="2018-08-03T08:03:00Z">
              <w:r w:rsidRPr="00DC09A0">
                <w:rPr>
                  <w:rFonts w:cstheme="minorHAnsi"/>
                  <w:sz w:val="24"/>
                  <w:szCs w:val="24"/>
                </w:rPr>
                <w:t>13.46</w:t>
              </w:r>
            </w:ins>
          </w:p>
        </w:tc>
        <w:tc>
          <w:tcPr>
            <w:tcW w:w="960" w:type="dxa"/>
            <w:noWrap/>
            <w:hideMark/>
          </w:tcPr>
          <w:p w14:paraId="510FECF8" w14:textId="77777777" w:rsidR="00DC09A0" w:rsidRPr="00DC09A0" w:rsidRDefault="00DC09A0" w:rsidP="00DC09A0">
            <w:pPr>
              <w:rPr>
                <w:ins w:id="357" w:author="Maureen C. Kennedy" w:date="2018-08-03T08:03:00Z"/>
                <w:rFonts w:cstheme="minorHAnsi"/>
                <w:sz w:val="24"/>
                <w:szCs w:val="24"/>
              </w:rPr>
            </w:pPr>
            <w:ins w:id="358" w:author="Maureen C. Kennedy" w:date="2018-08-03T08:03:00Z">
              <w:r w:rsidRPr="00DC09A0">
                <w:rPr>
                  <w:rFonts w:cstheme="minorHAnsi"/>
                  <w:sz w:val="24"/>
                  <w:szCs w:val="24"/>
                </w:rPr>
                <w:t>1.7</w:t>
              </w:r>
            </w:ins>
          </w:p>
        </w:tc>
      </w:tr>
      <w:tr w:rsidR="00DC09A0" w:rsidRPr="00DC09A0" w14:paraId="15F83125" w14:textId="77777777" w:rsidTr="00DC09A0">
        <w:trPr>
          <w:trHeight w:val="300"/>
          <w:ins w:id="359" w:author="Maureen C. Kennedy" w:date="2018-08-03T08:03:00Z"/>
        </w:trPr>
        <w:tc>
          <w:tcPr>
            <w:tcW w:w="960" w:type="dxa"/>
            <w:noWrap/>
            <w:hideMark/>
          </w:tcPr>
          <w:p w14:paraId="665B8509" w14:textId="77777777" w:rsidR="00DC09A0" w:rsidRPr="00DC09A0" w:rsidRDefault="00DC09A0" w:rsidP="00DC09A0">
            <w:pPr>
              <w:rPr>
                <w:ins w:id="360" w:author="Maureen C. Kennedy" w:date="2018-08-03T08:03:00Z"/>
                <w:rFonts w:cstheme="minorHAnsi"/>
                <w:sz w:val="24"/>
                <w:szCs w:val="24"/>
              </w:rPr>
            </w:pPr>
            <w:ins w:id="361" w:author="Maureen C. Kennedy" w:date="2018-08-03T08:03:00Z">
              <w:r w:rsidRPr="00DC09A0">
                <w:rPr>
                  <w:rFonts w:cstheme="minorHAnsi"/>
                  <w:sz w:val="24"/>
                  <w:szCs w:val="24"/>
                </w:rPr>
                <w:t>666</w:t>
              </w:r>
            </w:ins>
          </w:p>
        </w:tc>
        <w:tc>
          <w:tcPr>
            <w:tcW w:w="1854" w:type="dxa"/>
            <w:noWrap/>
            <w:hideMark/>
          </w:tcPr>
          <w:p w14:paraId="600B8528" w14:textId="77777777" w:rsidR="00DC09A0" w:rsidRPr="00DC09A0" w:rsidRDefault="00DC09A0">
            <w:pPr>
              <w:rPr>
                <w:ins w:id="362" w:author="Maureen C. Kennedy" w:date="2018-08-03T08:03:00Z"/>
                <w:rFonts w:cstheme="minorHAnsi"/>
                <w:sz w:val="24"/>
                <w:szCs w:val="24"/>
              </w:rPr>
            </w:pPr>
            <w:proofErr w:type="spellStart"/>
            <w:ins w:id="363" w:author="Maureen C. Kennedy" w:date="2018-08-03T08:03:00Z">
              <w:r w:rsidRPr="00DC09A0">
                <w:rPr>
                  <w:rFonts w:cstheme="minorHAnsi"/>
                  <w:sz w:val="24"/>
                  <w:szCs w:val="24"/>
                </w:rPr>
                <w:t>litter_loading_Mgha</w:t>
              </w:r>
              <w:proofErr w:type="spellEnd"/>
            </w:ins>
          </w:p>
        </w:tc>
        <w:tc>
          <w:tcPr>
            <w:tcW w:w="960" w:type="dxa"/>
            <w:noWrap/>
            <w:hideMark/>
          </w:tcPr>
          <w:p w14:paraId="35003609" w14:textId="77777777" w:rsidR="00DC09A0" w:rsidRPr="00DC09A0" w:rsidRDefault="00DC09A0" w:rsidP="00DC09A0">
            <w:pPr>
              <w:rPr>
                <w:ins w:id="364" w:author="Maureen C. Kennedy" w:date="2018-08-03T08:03:00Z"/>
                <w:rFonts w:cstheme="minorHAnsi"/>
                <w:sz w:val="24"/>
                <w:szCs w:val="24"/>
              </w:rPr>
            </w:pPr>
            <w:ins w:id="365" w:author="Maureen C. Kennedy" w:date="2018-08-03T08:03:00Z">
              <w:r w:rsidRPr="00DC09A0">
                <w:rPr>
                  <w:rFonts w:cstheme="minorHAnsi"/>
                  <w:sz w:val="24"/>
                  <w:szCs w:val="24"/>
                </w:rPr>
                <w:t>0.039</w:t>
              </w:r>
            </w:ins>
          </w:p>
        </w:tc>
        <w:tc>
          <w:tcPr>
            <w:tcW w:w="960" w:type="dxa"/>
            <w:noWrap/>
            <w:hideMark/>
          </w:tcPr>
          <w:p w14:paraId="6425BD53" w14:textId="77777777" w:rsidR="00DC09A0" w:rsidRPr="00DC09A0" w:rsidRDefault="00DC09A0" w:rsidP="00DC09A0">
            <w:pPr>
              <w:rPr>
                <w:ins w:id="366" w:author="Maureen C. Kennedy" w:date="2018-08-03T08:03:00Z"/>
                <w:rFonts w:cstheme="minorHAnsi"/>
                <w:sz w:val="24"/>
                <w:szCs w:val="24"/>
              </w:rPr>
            </w:pPr>
            <w:ins w:id="367" w:author="Maureen C. Kennedy" w:date="2018-08-03T08:03:00Z">
              <w:r w:rsidRPr="00DC09A0">
                <w:rPr>
                  <w:rFonts w:cstheme="minorHAnsi"/>
                  <w:sz w:val="24"/>
                  <w:szCs w:val="24"/>
                </w:rPr>
                <w:t>1453</w:t>
              </w:r>
            </w:ins>
          </w:p>
        </w:tc>
        <w:tc>
          <w:tcPr>
            <w:tcW w:w="960" w:type="dxa"/>
            <w:noWrap/>
            <w:hideMark/>
          </w:tcPr>
          <w:p w14:paraId="16DD12FD" w14:textId="77777777" w:rsidR="00DC09A0" w:rsidRPr="00DC09A0" w:rsidRDefault="00DC09A0" w:rsidP="00DC09A0">
            <w:pPr>
              <w:rPr>
                <w:ins w:id="368" w:author="Maureen C. Kennedy" w:date="2018-08-03T08:03:00Z"/>
                <w:rFonts w:cstheme="minorHAnsi"/>
                <w:sz w:val="24"/>
                <w:szCs w:val="24"/>
              </w:rPr>
            </w:pPr>
            <w:ins w:id="369" w:author="Maureen C. Kennedy" w:date="2018-08-03T08:03:00Z">
              <w:r w:rsidRPr="00DC09A0">
                <w:rPr>
                  <w:rFonts w:cstheme="minorHAnsi"/>
                  <w:sz w:val="24"/>
                  <w:szCs w:val="24"/>
                </w:rPr>
                <w:t>8.28</w:t>
              </w:r>
            </w:ins>
          </w:p>
        </w:tc>
        <w:tc>
          <w:tcPr>
            <w:tcW w:w="960" w:type="dxa"/>
            <w:noWrap/>
            <w:hideMark/>
          </w:tcPr>
          <w:p w14:paraId="3A2E34B9" w14:textId="77777777" w:rsidR="00DC09A0" w:rsidRPr="00DC09A0" w:rsidRDefault="00DC09A0" w:rsidP="00DC09A0">
            <w:pPr>
              <w:rPr>
                <w:ins w:id="370" w:author="Maureen C. Kennedy" w:date="2018-08-03T08:03:00Z"/>
                <w:rFonts w:cstheme="minorHAnsi"/>
                <w:sz w:val="24"/>
                <w:szCs w:val="24"/>
              </w:rPr>
            </w:pPr>
            <w:ins w:id="371" w:author="Maureen C. Kennedy" w:date="2018-08-03T08:03:00Z">
              <w:r w:rsidRPr="00DC09A0">
                <w:rPr>
                  <w:rFonts w:cstheme="minorHAnsi"/>
                  <w:sz w:val="24"/>
                  <w:szCs w:val="24"/>
                </w:rPr>
                <w:t>6.82</w:t>
              </w:r>
            </w:ins>
          </w:p>
        </w:tc>
        <w:tc>
          <w:tcPr>
            <w:tcW w:w="960" w:type="dxa"/>
            <w:noWrap/>
            <w:hideMark/>
          </w:tcPr>
          <w:p w14:paraId="19A97B9F" w14:textId="77777777" w:rsidR="00DC09A0" w:rsidRPr="00DC09A0" w:rsidRDefault="00DC09A0" w:rsidP="00DC09A0">
            <w:pPr>
              <w:rPr>
                <w:ins w:id="372" w:author="Maureen C. Kennedy" w:date="2018-08-03T08:03:00Z"/>
                <w:rFonts w:cstheme="minorHAnsi"/>
                <w:sz w:val="24"/>
                <w:szCs w:val="24"/>
              </w:rPr>
            </w:pPr>
            <w:ins w:id="373" w:author="Maureen C. Kennedy" w:date="2018-08-03T08:03:00Z">
              <w:r w:rsidRPr="00DC09A0">
                <w:rPr>
                  <w:rFonts w:cstheme="minorHAnsi"/>
                  <w:sz w:val="24"/>
                  <w:szCs w:val="24"/>
                </w:rPr>
                <w:t>0.82</w:t>
              </w:r>
            </w:ins>
          </w:p>
        </w:tc>
      </w:tr>
      <w:tr w:rsidR="00DC09A0" w:rsidRPr="00DC09A0" w14:paraId="3AD69171" w14:textId="77777777" w:rsidTr="00DC09A0">
        <w:trPr>
          <w:trHeight w:val="300"/>
          <w:ins w:id="374" w:author="Maureen C. Kennedy" w:date="2018-08-03T08:03:00Z"/>
        </w:trPr>
        <w:tc>
          <w:tcPr>
            <w:tcW w:w="960" w:type="dxa"/>
            <w:noWrap/>
            <w:hideMark/>
          </w:tcPr>
          <w:p w14:paraId="6D821CA0" w14:textId="77777777" w:rsidR="00DC09A0" w:rsidRPr="00DC09A0" w:rsidRDefault="00DC09A0" w:rsidP="00DC09A0">
            <w:pPr>
              <w:rPr>
                <w:ins w:id="375" w:author="Maureen C. Kennedy" w:date="2018-08-03T08:03:00Z"/>
                <w:rFonts w:cstheme="minorHAnsi"/>
                <w:sz w:val="24"/>
                <w:szCs w:val="24"/>
              </w:rPr>
            </w:pPr>
            <w:ins w:id="376" w:author="Maureen C. Kennedy" w:date="2018-08-03T08:03:00Z">
              <w:r w:rsidRPr="00DC09A0">
                <w:rPr>
                  <w:rFonts w:cstheme="minorHAnsi"/>
                  <w:sz w:val="24"/>
                  <w:szCs w:val="24"/>
                </w:rPr>
                <w:t>683</w:t>
              </w:r>
            </w:ins>
          </w:p>
        </w:tc>
        <w:tc>
          <w:tcPr>
            <w:tcW w:w="1854" w:type="dxa"/>
            <w:noWrap/>
            <w:hideMark/>
          </w:tcPr>
          <w:p w14:paraId="33910B34" w14:textId="77777777" w:rsidR="00DC09A0" w:rsidRPr="00DC09A0" w:rsidRDefault="00DC09A0">
            <w:pPr>
              <w:rPr>
                <w:ins w:id="377" w:author="Maureen C. Kennedy" w:date="2018-08-03T08:03:00Z"/>
                <w:rFonts w:cstheme="minorHAnsi"/>
                <w:sz w:val="24"/>
                <w:szCs w:val="24"/>
              </w:rPr>
            </w:pPr>
            <w:proofErr w:type="spellStart"/>
            <w:ins w:id="378" w:author="Maureen C. Kennedy" w:date="2018-08-03T08:03:00Z">
              <w:r w:rsidRPr="00DC09A0">
                <w:rPr>
                  <w:rFonts w:cstheme="minorHAnsi"/>
                  <w:sz w:val="24"/>
                  <w:szCs w:val="24"/>
                </w:rPr>
                <w:t>tree_loading_Mgha</w:t>
              </w:r>
              <w:proofErr w:type="spellEnd"/>
            </w:ins>
          </w:p>
        </w:tc>
        <w:tc>
          <w:tcPr>
            <w:tcW w:w="960" w:type="dxa"/>
            <w:noWrap/>
            <w:hideMark/>
          </w:tcPr>
          <w:p w14:paraId="5E67A514" w14:textId="77777777" w:rsidR="00DC09A0" w:rsidRPr="00DC09A0" w:rsidRDefault="00DC09A0" w:rsidP="00DC09A0">
            <w:pPr>
              <w:rPr>
                <w:ins w:id="379" w:author="Maureen C. Kennedy" w:date="2018-08-03T08:03:00Z"/>
                <w:rFonts w:cstheme="minorHAnsi"/>
                <w:sz w:val="24"/>
                <w:szCs w:val="24"/>
              </w:rPr>
            </w:pPr>
            <w:ins w:id="380" w:author="Maureen C. Kennedy" w:date="2018-08-03T08:03:00Z">
              <w:r w:rsidRPr="00DC09A0">
                <w:rPr>
                  <w:rFonts w:cstheme="minorHAnsi"/>
                  <w:sz w:val="24"/>
                  <w:szCs w:val="24"/>
                </w:rPr>
                <w:t>0</w:t>
              </w:r>
            </w:ins>
          </w:p>
        </w:tc>
        <w:tc>
          <w:tcPr>
            <w:tcW w:w="960" w:type="dxa"/>
            <w:noWrap/>
            <w:hideMark/>
          </w:tcPr>
          <w:p w14:paraId="4934CC47" w14:textId="77777777" w:rsidR="00DC09A0" w:rsidRPr="00DC09A0" w:rsidRDefault="00DC09A0" w:rsidP="00DC09A0">
            <w:pPr>
              <w:rPr>
                <w:ins w:id="381" w:author="Maureen C. Kennedy" w:date="2018-08-03T08:03:00Z"/>
                <w:rFonts w:cstheme="minorHAnsi"/>
                <w:sz w:val="24"/>
                <w:szCs w:val="24"/>
              </w:rPr>
            </w:pPr>
            <w:ins w:id="382" w:author="Maureen C. Kennedy" w:date="2018-08-03T08:03:00Z">
              <w:r w:rsidRPr="00DC09A0">
                <w:rPr>
                  <w:rFonts w:cstheme="minorHAnsi"/>
                  <w:sz w:val="24"/>
                  <w:szCs w:val="24"/>
                </w:rPr>
                <w:t>68</w:t>
              </w:r>
            </w:ins>
          </w:p>
        </w:tc>
        <w:tc>
          <w:tcPr>
            <w:tcW w:w="960" w:type="dxa"/>
            <w:noWrap/>
            <w:hideMark/>
          </w:tcPr>
          <w:p w14:paraId="098D9BBC" w14:textId="77777777" w:rsidR="00DC09A0" w:rsidRPr="00DC09A0" w:rsidRDefault="00DC09A0" w:rsidP="00DC09A0">
            <w:pPr>
              <w:rPr>
                <w:ins w:id="383" w:author="Maureen C. Kennedy" w:date="2018-08-03T08:03:00Z"/>
                <w:rFonts w:cstheme="minorHAnsi"/>
                <w:sz w:val="24"/>
                <w:szCs w:val="24"/>
              </w:rPr>
            </w:pPr>
            <w:ins w:id="384" w:author="Maureen C. Kennedy" w:date="2018-08-03T08:03:00Z">
              <w:r w:rsidRPr="00DC09A0">
                <w:rPr>
                  <w:rFonts w:cstheme="minorHAnsi"/>
                  <w:sz w:val="24"/>
                  <w:szCs w:val="24"/>
                </w:rPr>
                <w:t>75.23</w:t>
              </w:r>
            </w:ins>
          </w:p>
        </w:tc>
        <w:tc>
          <w:tcPr>
            <w:tcW w:w="960" w:type="dxa"/>
            <w:noWrap/>
            <w:hideMark/>
          </w:tcPr>
          <w:p w14:paraId="189C29E8" w14:textId="77777777" w:rsidR="00DC09A0" w:rsidRPr="00DC09A0" w:rsidRDefault="00DC09A0" w:rsidP="00DC09A0">
            <w:pPr>
              <w:rPr>
                <w:ins w:id="385" w:author="Maureen C. Kennedy" w:date="2018-08-03T08:03:00Z"/>
                <w:rFonts w:cstheme="minorHAnsi"/>
                <w:sz w:val="24"/>
                <w:szCs w:val="24"/>
              </w:rPr>
            </w:pPr>
            <w:ins w:id="386" w:author="Maureen C. Kennedy" w:date="2018-08-03T08:03:00Z">
              <w:r w:rsidRPr="00DC09A0">
                <w:rPr>
                  <w:rFonts w:cstheme="minorHAnsi"/>
                  <w:sz w:val="24"/>
                  <w:szCs w:val="24"/>
                </w:rPr>
                <w:t>44.38</w:t>
              </w:r>
            </w:ins>
          </w:p>
        </w:tc>
        <w:tc>
          <w:tcPr>
            <w:tcW w:w="960" w:type="dxa"/>
            <w:noWrap/>
            <w:hideMark/>
          </w:tcPr>
          <w:p w14:paraId="3A005C02" w14:textId="77777777" w:rsidR="00DC09A0" w:rsidRPr="00DC09A0" w:rsidRDefault="00DC09A0" w:rsidP="00DC09A0">
            <w:pPr>
              <w:rPr>
                <w:ins w:id="387" w:author="Maureen C. Kennedy" w:date="2018-08-03T08:03:00Z"/>
                <w:rFonts w:cstheme="minorHAnsi"/>
                <w:sz w:val="24"/>
                <w:szCs w:val="24"/>
              </w:rPr>
            </w:pPr>
            <w:ins w:id="388" w:author="Maureen C. Kennedy" w:date="2018-08-03T08:03:00Z">
              <w:r w:rsidRPr="00DC09A0">
                <w:rPr>
                  <w:rFonts w:cstheme="minorHAnsi"/>
                  <w:sz w:val="24"/>
                  <w:szCs w:val="24"/>
                </w:rPr>
                <w:t>0.59</w:t>
              </w:r>
            </w:ins>
          </w:p>
        </w:tc>
      </w:tr>
      <w:tr w:rsidR="00DC09A0" w:rsidRPr="00DC09A0" w14:paraId="109ED2A7" w14:textId="77777777" w:rsidTr="00DC09A0">
        <w:trPr>
          <w:trHeight w:val="300"/>
          <w:ins w:id="389" w:author="Maureen C. Kennedy" w:date="2018-08-03T08:03:00Z"/>
        </w:trPr>
        <w:tc>
          <w:tcPr>
            <w:tcW w:w="960" w:type="dxa"/>
            <w:noWrap/>
            <w:hideMark/>
          </w:tcPr>
          <w:p w14:paraId="54967849" w14:textId="77777777" w:rsidR="00DC09A0" w:rsidRPr="00DC09A0" w:rsidRDefault="00DC09A0" w:rsidP="00DC09A0">
            <w:pPr>
              <w:rPr>
                <w:ins w:id="390" w:author="Maureen C. Kennedy" w:date="2018-08-03T08:03:00Z"/>
                <w:rFonts w:cstheme="minorHAnsi"/>
                <w:sz w:val="24"/>
                <w:szCs w:val="24"/>
              </w:rPr>
            </w:pPr>
            <w:ins w:id="391" w:author="Maureen C. Kennedy" w:date="2018-08-03T08:03:00Z">
              <w:r w:rsidRPr="00DC09A0">
                <w:rPr>
                  <w:rFonts w:cstheme="minorHAnsi"/>
                  <w:sz w:val="24"/>
                  <w:szCs w:val="24"/>
                </w:rPr>
                <w:t>683</w:t>
              </w:r>
            </w:ins>
          </w:p>
        </w:tc>
        <w:tc>
          <w:tcPr>
            <w:tcW w:w="1854" w:type="dxa"/>
            <w:noWrap/>
            <w:hideMark/>
          </w:tcPr>
          <w:p w14:paraId="2B91795D" w14:textId="77777777" w:rsidR="00DC09A0" w:rsidRPr="00DC09A0" w:rsidRDefault="00DC09A0">
            <w:pPr>
              <w:rPr>
                <w:ins w:id="392" w:author="Maureen C. Kennedy" w:date="2018-08-03T08:03:00Z"/>
                <w:rFonts w:cstheme="minorHAnsi"/>
                <w:sz w:val="24"/>
                <w:szCs w:val="24"/>
              </w:rPr>
            </w:pPr>
            <w:proofErr w:type="spellStart"/>
            <w:ins w:id="393" w:author="Maureen C. Kennedy" w:date="2018-08-03T08:03:00Z">
              <w:r w:rsidRPr="00DC09A0">
                <w:rPr>
                  <w:rFonts w:cstheme="minorHAnsi"/>
                  <w:sz w:val="24"/>
                  <w:szCs w:val="24"/>
                </w:rPr>
                <w:t>cwd_loading_Mgha</w:t>
              </w:r>
              <w:proofErr w:type="spellEnd"/>
            </w:ins>
          </w:p>
        </w:tc>
        <w:tc>
          <w:tcPr>
            <w:tcW w:w="960" w:type="dxa"/>
            <w:noWrap/>
            <w:hideMark/>
          </w:tcPr>
          <w:p w14:paraId="06E9AD65" w14:textId="77777777" w:rsidR="00DC09A0" w:rsidRPr="00DC09A0" w:rsidRDefault="00DC09A0" w:rsidP="00DC09A0">
            <w:pPr>
              <w:rPr>
                <w:ins w:id="394" w:author="Maureen C. Kennedy" w:date="2018-08-03T08:03:00Z"/>
                <w:rFonts w:cstheme="minorHAnsi"/>
                <w:sz w:val="24"/>
                <w:szCs w:val="24"/>
              </w:rPr>
            </w:pPr>
            <w:ins w:id="395" w:author="Maureen C. Kennedy" w:date="2018-08-03T08:03:00Z">
              <w:r w:rsidRPr="00DC09A0">
                <w:rPr>
                  <w:rFonts w:cstheme="minorHAnsi"/>
                  <w:sz w:val="24"/>
                  <w:szCs w:val="24"/>
                </w:rPr>
                <w:t>0.162</w:t>
              </w:r>
            </w:ins>
          </w:p>
        </w:tc>
        <w:tc>
          <w:tcPr>
            <w:tcW w:w="960" w:type="dxa"/>
            <w:noWrap/>
            <w:hideMark/>
          </w:tcPr>
          <w:p w14:paraId="4DADAF8B" w14:textId="77777777" w:rsidR="00DC09A0" w:rsidRPr="00DC09A0" w:rsidRDefault="00DC09A0" w:rsidP="00DC09A0">
            <w:pPr>
              <w:rPr>
                <w:ins w:id="396" w:author="Maureen C. Kennedy" w:date="2018-08-03T08:03:00Z"/>
                <w:rFonts w:cstheme="minorHAnsi"/>
                <w:sz w:val="24"/>
                <w:szCs w:val="24"/>
              </w:rPr>
            </w:pPr>
            <w:ins w:id="397" w:author="Maureen C. Kennedy" w:date="2018-08-03T08:03:00Z">
              <w:r w:rsidRPr="00DC09A0">
                <w:rPr>
                  <w:rFonts w:cstheme="minorHAnsi"/>
                  <w:sz w:val="24"/>
                  <w:szCs w:val="24"/>
                </w:rPr>
                <w:t>57</w:t>
              </w:r>
            </w:ins>
          </w:p>
        </w:tc>
        <w:tc>
          <w:tcPr>
            <w:tcW w:w="960" w:type="dxa"/>
            <w:noWrap/>
            <w:hideMark/>
          </w:tcPr>
          <w:p w14:paraId="1B3435A6" w14:textId="77777777" w:rsidR="00DC09A0" w:rsidRPr="00DC09A0" w:rsidRDefault="00DC09A0" w:rsidP="00DC09A0">
            <w:pPr>
              <w:rPr>
                <w:ins w:id="398" w:author="Maureen C. Kennedy" w:date="2018-08-03T08:03:00Z"/>
                <w:rFonts w:cstheme="minorHAnsi"/>
                <w:sz w:val="24"/>
                <w:szCs w:val="24"/>
              </w:rPr>
            </w:pPr>
            <w:ins w:id="399" w:author="Maureen C. Kennedy" w:date="2018-08-03T08:03:00Z">
              <w:r w:rsidRPr="00DC09A0">
                <w:rPr>
                  <w:rFonts w:cstheme="minorHAnsi"/>
                  <w:sz w:val="24"/>
                  <w:szCs w:val="24"/>
                </w:rPr>
                <w:t>6.11</w:t>
              </w:r>
            </w:ins>
          </w:p>
        </w:tc>
        <w:tc>
          <w:tcPr>
            <w:tcW w:w="960" w:type="dxa"/>
            <w:noWrap/>
            <w:hideMark/>
          </w:tcPr>
          <w:p w14:paraId="3CFAE617" w14:textId="77777777" w:rsidR="00DC09A0" w:rsidRPr="00DC09A0" w:rsidRDefault="00DC09A0" w:rsidP="00DC09A0">
            <w:pPr>
              <w:rPr>
                <w:ins w:id="400" w:author="Maureen C. Kennedy" w:date="2018-08-03T08:03:00Z"/>
                <w:rFonts w:cstheme="minorHAnsi"/>
                <w:sz w:val="24"/>
                <w:szCs w:val="24"/>
              </w:rPr>
            </w:pPr>
            <w:ins w:id="401" w:author="Maureen C. Kennedy" w:date="2018-08-03T08:03:00Z">
              <w:r w:rsidRPr="00DC09A0">
                <w:rPr>
                  <w:rFonts w:cstheme="minorHAnsi"/>
                  <w:sz w:val="24"/>
                  <w:szCs w:val="24"/>
                </w:rPr>
                <w:t>6.64</w:t>
              </w:r>
            </w:ins>
          </w:p>
        </w:tc>
        <w:tc>
          <w:tcPr>
            <w:tcW w:w="960" w:type="dxa"/>
            <w:noWrap/>
            <w:hideMark/>
          </w:tcPr>
          <w:p w14:paraId="0059D075" w14:textId="77777777" w:rsidR="00DC09A0" w:rsidRPr="00DC09A0" w:rsidRDefault="00DC09A0" w:rsidP="00DC09A0">
            <w:pPr>
              <w:rPr>
                <w:ins w:id="402" w:author="Maureen C. Kennedy" w:date="2018-08-03T08:03:00Z"/>
                <w:rFonts w:cstheme="minorHAnsi"/>
                <w:sz w:val="24"/>
                <w:szCs w:val="24"/>
              </w:rPr>
            </w:pPr>
            <w:ins w:id="403" w:author="Maureen C. Kennedy" w:date="2018-08-03T08:03:00Z">
              <w:r w:rsidRPr="00DC09A0">
                <w:rPr>
                  <w:rFonts w:cstheme="minorHAnsi"/>
                  <w:sz w:val="24"/>
                  <w:szCs w:val="24"/>
                </w:rPr>
                <w:t>1.09</w:t>
              </w:r>
            </w:ins>
          </w:p>
        </w:tc>
      </w:tr>
      <w:tr w:rsidR="00DC09A0" w:rsidRPr="00DC09A0" w14:paraId="2BEAB001" w14:textId="77777777" w:rsidTr="00DC09A0">
        <w:trPr>
          <w:trHeight w:val="300"/>
          <w:ins w:id="404" w:author="Maureen C. Kennedy" w:date="2018-08-03T08:03:00Z"/>
        </w:trPr>
        <w:tc>
          <w:tcPr>
            <w:tcW w:w="960" w:type="dxa"/>
            <w:noWrap/>
            <w:hideMark/>
          </w:tcPr>
          <w:p w14:paraId="38040259" w14:textId="77777777" w:rsidR="00DC09A0" w:rsidRPr="00DC09A0" w:rsidRDefault="00DC09A0" w:rsidP="00DC09A0">
            <w:pPr>
              <w:rPr>
                <w:ins w:id="405" w:author="Maureen C. Kennedy" w:date="2018-08-03T08:03:00Z"/>
                <w:rFonts w:cstheme="minorHAnsi"/>
                <w:sz w:val="24"/>
                <w:szCs w:val="24"/>
              </w:rPr>
            </w:pPr>
            <w:ins w:id="406" w:author="Maureen C. Kennedy" w:date="2018-08-03T08:03:00Z">
              <w:r w:rsidRPr="00DC09A0">
                <w:rPr>
                  <w:rFonts w:cstheme="minorHAnsi"/>
                  <w:sz w:val="24"/>
                  <w:szCs w:val="24"/>
                </w:rPr>
                <w:t>683</w:t>
              </w:r>
            </w:ins>
          </w:p>
        </w:tc>
        <w:tc>
          <w:tcPr>
            <w:tcW w:w="1854" w:type="dxa"/>
            <w:noWrap/>
            <w:hideMark/>
          </w:tcPr>
          <w:p w14:paraId="0CDAE297" w14:textId="77777777" w:rsidR="00DC09A0" w:rsidRPr="00DC09A0" w:rsidRDefault="00DC09A0">
            <w:pPr>
              <w:rPr>
                <w:ins w:id="407" w:author="Maureen C. Kennedy" w:date="2018-08-03T08:03:00Z"/>
                <w:rFonts w:cstheme="minorHAnsi"/>
                <w:sz w:val="24"/>
                <w:szCs w:val="24"/>
              </w:rPr>
            </w:pPr>
            <w:proofErr w:type="spellStart"/>
            <w:ins w:id="408" w:author="Maureen C. Kennedy" w:date="2018-08-03T08:03:00Z">
              <w:r w:rsidRPr="00DC09A0">
                <w:rPr>
                  <w:rFonts w:cstheme="minorHAnsi"/>
                  <w:sz w:val="24"/>
                  <w:szCs w:val="24"/>
                </w:rPr>
                <w:t>duff_loading_Mgha</w:t>
              </w:r>
              <w:proofErr w:type="spellEnd"/>
            </w:ins>
          </w:p>
        </w:tc>
        <w:tc>
          <w:tcPr>
            <w:tcW w:w="960" w:type="dxa"/>
            <w:noWrap/>
            <w:hideMark/>
          </w:tcPr>
          <w:p w14:paraId="443360C5" w14:textId="77777777" w:rsidR="00DC09A0" w:rsidRPr="00DC09A0" w:rsidRDefault="00DC09A0" w:rsidP="00DC09A0">
            <w:pPr>
              <w:rPr>
                <w:ins w:id="409" w:author="Maureen C. Kennedy" w:date="2018-08-03T08:03:00Z"/>
                <w:rFonts w:cstheme="minorHAnsi"/>
                <w:sz w:val="24"/>
                <w:szCs w:val="24"/>
              </w:rPr>
            </w:pPr>
            <w:ins w:id="410" w:author="Maureen C. Kennedy" w:date="2018-08-03T08:03:00Z">
              <w:r w:rsidRPr="00DC09A0">
                <w:rPr>
                  <w:rFonts w:cstheme="minorHAnsi"/>
                  <w:sz w:val="24"/>
                  <w:szCs w:val="24"/>
                </w:rPr>
                <w:t>0.049</w:t>
              </w:r>
            </w:ins>
          </w:p>
        </w:tc>
        <w:tc>
          <w:tcPr>
            <w:tcW w:w="960" w:type="dxa"/>
            <w:noWrap/>
            <w:hideMark/>
          </w:tcPr>
          <w:p w14:paraId="02143BF6" w14:textId="77777777" w:rsidR="00DC09A0" w:rsidRPr="00DC09A0" w:rsidRDefault="00DC09A0" w:rsidP="00DC09A0">
            <w:pPr>
              <w:rPr>
                <w:ins w:id="411" w:author="Maureen C. Kennedy" w:date="2018-08-03T08:03:00Z"/>
                <w:rFonts w:cstheme="minorHAnsi"/>
                <w:sz w:val="24"/>
                <w:szCs w:val="24"/>
              </w:rPr>
            </w:pPr>
            <w:ins w:id="412" w:author="Maureen C. Kennedy" w:date="2018-08-03T08:03:00Z">
              <w:r w:rsidRPr="00DC09A0">
                <w:rPr>
                  <w:rFonts w:cstheme="minorHAnsi"/>
                  <w:sz w:val="24"/>
                  <w:szCs w:val="24"/>
                </w:rPr>
                <w:t>58</w:t>
              </w:r>
            </w:ins>
          </w:p>
        </w:tc>
        <w:tc>
          <w:tcPr>
            <w:tcW w:w="960" w:type="dxa"/>
            <w:noWrap/>
            <w:hideMark/>
          </w:tcPr>
          <w:p w14:paraId="5D4D1067" w14:textId="77777777" w:rsidR="00DC09A0" w:rsidRPr="00DC09A0" w:rsidRDefault="00DC09A0" w:rsidP="00DC09A0">
            <w:pPr>
              <w:rPr>
                <w:ins w:id="413" w:author="Maureen C. Kennedy" w:date="2018-08-03T08:03:00Z"/>
                <w:rFonts w:cstheme="minorHAnsi"/>
                <w:sz w:val="24"/>
                <w:szCs w:val="24"/>
              </w:rPr>
            </w:pPr>
            <w:ins w:id="414" w:author="Maureen C. Kennedy" w:date="2018-08-03T08:03:00Z">
              <w:r w:rsidRPr="00DC09A0">
                <w:rPr>
                  <w:rFonts w:cstheme="minorHAnsi"/>
                  <w:sz w:val="24"/>
                  <w:szCs w:val="24"/>
                </w:rPr>
                <w:t>72.97</w:t>
              </w:r>
            </w:ins>
          </w:p>
        </w:tc>
        <w:tc>
          <w:tcPr>
            <w:tcW w:w="960" w:type="dxa"/>
            <w:noWrap/>
            <w:hideMark/>
          </w:tcPr>
          <w:p w14:paraId="707B168F" w14:textId="77777777" w:rsidR="00DC09A0" w:rsidRPr="00DC09A0" w:rsidRDefault="00DC09A0" w:rsidP="00DC09A0">
            <w:pPr>
              <w:rPr>
                <w:ins w:id="415" w:author="Maureen C. Kennedy" w:date="2018-08-03T08:03:00Z"/>
                <w:rFonts w:cstheme="minorHAnsi"/>
                <w:sz w:val="24"/>
                <w:szCs w:val="24"/>
              </w:rPr>
            </w:pPr>
            <w:ins w:id="416" w:author="Maureen C. Kennedy" w:date="2018-08-03T08:03:00Z">
              <w:r w:rsidRPr="00DC09A0">
                <w:rPr>
                  <w:rFonts w:cstheme="minorHAnsi"/>
                  <w:sz w:val="24"/>
                  <w:szCs w:val="24"/>
                </w:rPr>
                <w:t>63.45</w:t>
              </w:r>
            </w:ins>
          </w:p>
        </w:tc>
        <w:tc>
          <w:tcPr>
            <w:tcW w:w="960" w:type="dxa"/>
            <w:noWrap/>
            <w:hideMark/>
          </w:tcPr>
          <w:p w14:paraId="3D1D664F" w14:textId="77777777" w:rsidR="00DC09A0" w:rsidRPr="00DC09A0" w:rsidRDefault="00DC09A0" w:rsidP="00DC09A0">
            <w:pPr>
              <w:rPr>
                <w:ins w:id="417" w:author="Maureen C. Kennedy" w:date="2018-08-03T08:03:00Z"/>
                <w:rFonts w:cstheme="minorHAnsi"/>
                <w:sz w:val="24"/>
                <w:szCs w:val="24"/>
              </w:rPr>
            </w:pPr>
            <w:ins w:id="418" w:author="Maureen C. Kennedy" w:date="2018-08-03T08:03:00Z">
              <w:r w:rsidRPr="00DC09A0">
                <w:rPr>
                  <w:rFonts w:cstheme="minorHAnsi"/>
                  <w:sz w:val="24"/>
                  <w:szCs w:val="24"/>
                </w:rPr>
                <w:t>0.87</w:t>
              </w:r>
            </w:ins>
          </w:p>
        </w:tc>
      </w:tr>
      <w:tr w:rsidR="00DC09A0" w:rsidRPr="00DC09A0" w14:paraId="1B04E470" w14:textId="77777777" w:rsidTr="00DC09A0">
        <w:trPr>
          <w:trHeight w:val="300"/>
          <w:ins w:id="419" w:author="Maureen C. Kennedy" w:date="2018-08-03T08:03:00Z"/>
        </w:trPr>
        <w:tc>
          <w:tcPr>
            <w:tcW w:w="960" w:type="dxa"/>
            <w:noWrap/>
            <w:hideMark/>
          </w:tcPr>
          <w:p w14:paraId="656EDEE4" w14:textId="77777777" w:rsidR="00DC09A0" w:rsidRPr="00DC09A0" w:rsidRDefault="00DC09A0" w:rsidP="00DC09A0">
            <w:pPr>
              <w:rPr>
                <w:ins w:id="420" w:author="Maureen C. Kennedy" w:date="2018-08-03T08:03:00Z"/>
                <w:rFonts w:cstheme="minorHAnsi"/>
                <w:sz w:val="24"/>
                <w:szCs w:val="24"/>
              </w:rPr>
            </w:pPr>
            <w:ins w:id="421" w:author="Maureen C. Kennedy" w:date="2018-08-03T08:03:00Z">
              <w:r w:rsidRPr="00DC09A0">
                <w:rPr>
                  <w:rFonts w:cstheme="minorHAnsi"/>
                  <w:sz w:val="24"/>
                  <w:szCs w:val="24"/>
                </w:rPr>
                <w:t>683</w:t>
              </w:r>
            </w:ins>
          </w:p>
        </w:tc>
        <w:tc>
          <w:tcPr>
            <w:tcW w:w="1854" w:type="dxa"/>
            <w:noWrap/>
            <w:hideMark/>
          </w:tcPr>
          <w:p w14:paraId="6969CA6F" w14:textId="77777777" w:rsidR="00DC09A0" w:rsidRPr="00DC09A0" w:rsidRDefault="00DC09A0">
            <w:pPr>
              <w:rPr>
                <w:ins w:id="422" w:author="Maureen C. Kennedy" w:date="2018-08-03T08:03:00Z"/>
                <w:rFonts w:cstheme="minorHAnsi"/>
                <w:sz w:val="24"/>
                <w:szCs w:val="24"/>
              </w:rPr>
            </w:pPr>
            <w:proofErr w:type="spellStart"/>
            <w:ins w:id="423" w:author="Maureen C. Kennedy" w:date="2018-08-03T08:03:00Z">
              <w:r w:rsidRPr="00DC09A0">
                <w:rPr>
                  <w:rFonts w:cstheme="minorHAnsi"/>
                  <w:sz w:val="24"/>
                  <w:szCs w:val="24"/>
                </w:rPr>
                <w:t>litter_loading_Mgha</w:t>
              </w:r>
              <w:proofErr w:type="spellEnd"/>
            </w:ins>
          </w:p>
        </w:tc>
        <w:tc>
          <w:tcPr>
            <w:tcW w:w="960" w:type="dxa"/>
            <w:noWrap/>
            <w:hideMark/>
          </w:tcPr>
          <w:p w14:paraId="1A87FCF6" w14:textId="77777777" w:rsidR="00DC09A0" w:rsidRPr="00DC09A0" w:rsidRDefault="00DC09A0" w:rsidP="00DC09A0">
            <w:pPr>
              <w:rPr>
                <w:ins w:id="424" w:author="Maureen C. Kennedy" w:date="2018-08-03T08:03:00Z"/>
                <w:rFonts w:cstheme="minorHAnsi"/>
                <w:sz w:val="24"/>
                <w:szCs w:val="24"/>
              </w:rPr>
            </w:pPr>
            <w:ins w:id="425" w:author="Maureen C. Kennedy" w:date="2018-08-03T08:03:00Z">
              <w:r w:rsidRPr="00DC09A0">
                <w:rPr>
                  <w:rFonts w:cstheme="minorHAnsi"/>
                  <w:sz w:val="24"/>
                  <w:szCs w:val="24"/>
                </w:rPr>
                <w:t>0.016</w:t>
              </w:r>
            </w:ins>
          </w:p>
        </w:tc>
        <w:tc>
          <w:tcPr>
            <w:tcW w:w="960" w:type="dxa"/>
            <w:noWrap/>
            <w:hideMark/>
          </w:tcPr>
          <w:p w14:paraId="6E002DC6" w14:textId="77777777" w:rsidR="00DC09A0" w:rsidRPr="00DC09A0" w:rsidRDefault="00DC09A0" w:rsidP="00DC09A0">
            <w:pPr>
              <w:rPr>
                <w:ins w:id="426" w:author="Maureen C. Kennedy" w:date="2018-08-03T08:03:00Z"/>
                <w:rFonts w:cstheme="minorHAnsi"/>
                <w:sz w:val="24"/>
                <w:szCs w:val="24"/>
              </w:rPr>
            </w:pPr>
            <w:ins w:id="427" w:author="Maureen C. Kennedy" w:date="2018-08-03T08:03:00Z">
              <w:r w:rsidRPr="00DC09A0">
                <w:rPr>
                  <w:rFonts w:cstheme="minorHAnsi"/>
                  <w:sz w:val="24"/>
                  <w:szCs w:val="24"/>
                </w:rPr>
                <w:t>60</w:t>
              </w:r>
            </w:ins>
          </w:p>
        </w:tc>
        <w:tc>
          <w:tcPr>
            <w:tcW w:w="960" w:type="dxa"/>
            <w:noWrap/>
            <w:hideMark/>
          </w:tcPr>
          <w:p w14:paraId="17E8FEEA" w14:textId="77777777" w:rsidR="00DC09A0" w:rsidRPr="00DC09A0" w:rsidRDefault="00DC09A0" w:rsidP="00DC09A0">
            <w:pPr>
              <w:rPr>
                <w:ins w:id="428" w:author="Maureen C. Kennedy" w:date="2018-08-03T08:03:00Z"/>
                <w:rFonts w:cstheme="minorHAnsi"/>
                <w:sz w:val="24"/>
                <w:szCs w:val="24"/>
              </w:rPr>
            </w:pPr>
            <w:ins w:id="429" w:author="Maureen C. Kennedy" w:date="2018-08-03T08:03:00Z">
              <w:r w:rsidRPr="00DC09A0">
                <w:rPr>
                  <w:rFonts w:cstheme="minorHAnsi"/>
                  <w:sz w:val="24"/>
                  <w:szCs w:val="24"/>
                </w:rPr>
                <w:t>8.94</w:t>
              </w:r>
            </w:ins>
          </w:p>
        </w:tc>
        <w:tc>
          <w:tcPr>
            <w:tcW w:w="960" w:type="dxa"/>
            <w:noWrap/>
            <w:hideMark/>
          </w:tcPr>
          <w:p w14:paraId="608825C1" w14:textId="77777777" w:rsidR="00DC09A0" w:rsidRPr="00DC09A0" w:rsidRDefault="00DC09A0" w:rsidP="00DC09A0">
            <w:pPr>
              <w:rPr>
                <w:ins w:id="430" w:author="Maureen C. Kennedy" w:date="2018-08-03T08:03:00Z"/>
                <w:rFonts w:cstheme="minorHAnsi"/>
                <w:sz w:val="24"/>
                <w:szCs w:val="24"/>
              </w:rPr>
            </w:pPr>
            <w:ins w:id="431" w:author="Maureen C. Kennedy" w:date="2018-08-03T08:03:00Z">
              <w:r w:rsidRPr="00DC09A0">
                <w:rPr>
                  <w:rFonts w:cstheme="minorHAnsi"/>
                  <w:sz w:val="24"/>
                  <w:szCs w:val="24"/>
                </w:rPr>
                <w:t>7.93</w:t>
              </w:r>
            </w:ins>
          </w:p>
        </w:tc>
        <w:tc>
          <w:tcPr>
            <w:tcW w:w="960" w:type="dxa"/>
            <w:noWrap/>
            <w:hideMark/>
          </w:tcPr>
          <w:p w14:paraId="621D59A4" w14:textId="77777777" w:rsidR="00DC09A0" w:rsidRPr="00DC09A0" w:rsidRDefault="00DC09A0" w:rsidP="00DC09A0">
            <w:pPr>
              <w:rPr>
                <w:ins w:id="432" w:author="Maureen C. Kennedy" w:date="2018-08-03T08:03:00Z"/>
                <w:rFonts w:cstheme="minorHAnsi"/>
                <w:sz w:val="24"/>
                <w:szCs w:val="24"/>
              </w:rPr>
            </w:pPr>
            <w:ins w:id="433" w:author="Maureen C. Kennedy" w:date="2018-08-03T08:03:00Z">
              <w:r w:rsidRPr="00DC09A0">
                <w:rPr>
                  <w:rFonts w:cstheme="minorHAnsi"/>
                  <w:sz w:val="24"/>
                  <w:szCs w:val="24"/>
                </w:rPr>
                <w:t>0.89</w:t>
              </w:r>
            </w:ins>
          </w:p>
        </w:tc>
      </w:tr>
      <w:tr w:rsidR="00DC09A0" w:rsidRPr="00DC09A0" w14:paraId="3105D9EF" w14:textId="77777777" w:rsidTr="00DC09A0">
        <w:trPr>
          <w:trHeight w:val="300"/>
          <w:ins w:id="434" w:author="Maureen C. Kennedy" w:date="2018-08-03T08:03:00Z"/>
        </w:trPr>
        <w:tc>
          <w:tcPr>
            <w:tcW w:w="960" w:type="dxa"/>
            <w:noWrap/>
            <w:hideMark/>
          </w:tcPr>
          <w:p w14:paraId="25BC59D5" w14:textId="77777777" w:rsidR="00DC09A0" w:rsidRPr="00DC09A0" w:rsidRDefault="00DC09A0" w:rsidP="00DC09A0">
            <w:pPr>
              <w:rPr>
                <w:ins w:id="435" w:author="Maureen C. Kennedy" w:date="2018-08-03T08:03:00Z"/>
                <w:rFonts w:cstheme="minorHAnsi"/>
                <w:sz w:val="24"/>
                <w:szCs w:val="24"/>
              </w:rPr>
            </w:pPr>
            <w:ins w:id="436" w:author="Maureen C. Kennedy" w:date="2018-08-03T08:03:00Z">
              <w:r w:rsidRPr="00DC09A0">
                <w:rPr>
                  <w:rFonts w:cstheme="minorHAnsi"/>
                  <w:sz w:val="24"/>
                  <w:szCs w:val="24"/>
                </w:rPr>
                <w:t>631</w:t>
              </w:r>
            </w:ins>
          </w:p>
        </w:tc>
        <w:tc>
          <w:tcPr>
            <w:tcW w:w="1854" w:type="dxa"/>
            <w:noWrap/>
            <w:hideMark/>
          </w:tcPr>
          <w:p w14:paraId="45CEFC3F" w14:textId="77777777" w:rsidR="00DC09A0" w:rsidRPr="00DC09A0" w:rsidRDefault="00DC09A0">
            <w:pPr>
              <w:rPr>
                <w:ins w:id="437" w:author="Maureen C. Kennedy" w:date="2018-08-03T08:03:00Z"/>
                <w:rFonts w:cstheme="minorHAnsi"/>
                <w:sz w:val="24"/>
                <w:szCs w:val="24"/>
              </w:rPr>
            </w:pPr>
            <w:proofErr w:type="spellStart"/>
            <w:ins w:id="438" w:author="Maureen C. Kennedy" w:date="2018-08-03T08:03:00Z">
              <w:r w:rsidRPr="00DC09A0">
                <w:rPr>
                  <w:rFonts w:cstheme="minorHAnsi"/>
                  <w:sz w:val="24"/>
                  <w:szCs w:val="24"/>
                </w:rPr>
                <w:t>tree_loading_Mgha</w:t>
              </w:r>
              <w:proofErr w:type="spellEnd"/>
            </w:ins>
          </w:p>
        </w:tc>
        <w:tc>
          <w:tcPr>
            <w:tcW w:w="960" w:type="dxa"/>
            <w:noWrap/>
            <w:hideMark/>
          </w:tcPr>
          <w:p w14:paraId="30AFDBBF" w14:textId="77777777" w:rsidR="00DC09A0" w:rsidRPr="00DC09A0" w:rsidRDefault="00DC09A0" w:rsidP="00DC09A0">
            <w:pPr>
              <w:rPr>
                <w:ins w:id="439" w:author="Maureen C. Kennedy" w:date="2018-08-03T08:03:00Z"/>
                <w:rFonts w:cstheme="minorHAnsi"/>
                <w:sz w:val="24"/>
                <w:szCs w:val="24"/>
              </w:rPr>
            </w:pPr>
            <w:ins w:id="440" w:author="Maureen C. Kennedy" w:date="2018-08-03T08:03:00Z">
              <w:r w:rsidRPr="00DC09A0">
                <w:rPr>
                  <w:rFonts w:cstheme="minorHAnsi"/>
                  <w:sz w:val="24"/>
                  <w:szCs w:val="24"/>
                </w:rPr>
                <w:t>0.013</w:t>
              </w:r>
            </w:ins>
          </w:p>
        </w:tc>
        <w:tc>
          <w:tcPr>
            <w:tcW w:w="960" w:type="dxa"/>
            <w:noWrap/>
            <w:hideMark/>
          </w:tcPr>
          <w:p w14:paraId="658E0693" w14:textId="77777777" w:rsidR="00DC09A0" w:rsidRPr="00DC09A0" w:rsidRDefault="00DC09A0" w:rsidP="00DC09A0">
            <w:pPr>
              <w:rPr>
                <w:ins w:id="441" w:author="Maureen C. Kennedy" w:date="2018-08-03T08:03:00Z"/>
                <w:rFonts w:cstheme="minorHAnsi"/>
                <w:sz w:val="24"/>
                <w:szCs w:val="24"/>
              </w:rPr>
            </w:pPr>
            <w:ins w:id="442" w:author="Maureen C. Kennedy" w:date="2018-08-03T08:03:00Z">
              <w:r w:rsidRPr="00DC09A0">
                <w:rPr>
                  <w:rFonts w:cstheme="minorHAnsi"/>
                  <w:sz w:val="24"/>
                  <w:szCs w:val="24"/>
                </w:rPr>
                <w:t>301</w:t>
              </w:r>
            </w:ins>
          </w:p>
        </w:tc>
        <w:tc>
          <w:tcPr>
            <w:tcW w:w="960" w:type="dxa"/>
            <w:noWrap/>
            <w:hideMark/>
          </w:tcPr>
          <w:p w14:paraId="149F2D97" w14:textId="77777777" w:rsidR="00DC09A0" w:rsidRPr="00DC09A0" w:rsidRDefault="00DC09A0" w:rsidP="00DC09A0">
            <w:pPr>
              <w:rPr>
                <w:ins w:id="443" w:author="Maureen C. Kennedy" w:date="2018-08-03T08:03:00Z"/>
                <w:rFonts w:cstheme="minorHAnsi"/>
                <w:sz w:val="24"/>
                <w:szCs w:val="24"/>
              </w:rPr>
            </w:pPr>
            <w:ins w:id="444" w:author="Maureen C. Kennedy" w:date="2018-08-03T08:03:00Z">
              <w:r w:rsidRPr="00DC09A0">
                <w:rPr>
                  <w:rFonts w:cstheme="minorHAnsi"/>
                  <w:sz w:val="24"/>
                  <w:szCs w:val="24"/>
                </w:rPr>
                <w:t>75.92</w:t>
              </w:r>
            </w:ins>
          </w:p>
        </w:tc>
        <w:tc>
          <w:tcPr>
            <w:tcW w:w="960" w:type="dxa"/>
            <w:noWrap/>
            <w:hideMark/>
          </w:tcPr>
          <w:p w14:paraId="39A4BAD2" w14:textId="77777777" w:rsidR="00DC09A0" w:rsidRPr="00DC09A0" w:rsidRDefault="00DC09A0" w:rsidP="00DC09A0">
            <w:pPr>
              <w:rPr>
                <w:ins w:id="445" w:author="Maureen C. Kennedy" w:date="2018-08-03T08:03:00Z"/>
                <w:rFonts w:cstheme="minorHAnsi"/>
                <w:sz w:val="24"/>
                <w:szCs w:val="24"/>
              </w:rPr>
            </w:pPr>
            <w:ins w:id="446" w:author="Maureen C. Kennedy" w:date="2018-08-03T08:03:00Z">
              <w:r w:rsidRPr="00DC09A0">
                <w:rPr>
                  <w:rFonts w:cstheme="minorHAnsi"/>
                  <w:sz w:val="24"/>
                  <w:szCs w:val="24"/>
                </w:rPr>
                <w:t>56.97</w:t>
              </w:r>
            </w:ins>
          </w:p>
        </w:tc>
        <w:tc>
          <w:tcPr>
            <w:tcW w:w="960" w:type="dxa"/>
            <w:noWrap/>
            <w:hideMark/>
          </w:tcPr>
          <w:p w14:paraId="7F9FD045" w14:textId="77777777" w:rsidR="00DC09A0" w:rsidRPr="00DC09A0" w:rsidRDefault="00DC09A0" w:rsidP="00DC09A0">
            <w:pPr>
              <w:rPr>
                <w:ins w:id="447" w:author="Maureen C. Kennedy" w:date="2018-08-03T08:03:00Z"/>
                <w:rFonts w:cstheme="minorHAnsi"/>
                <w:sz w:val="24"/>
                <w:szCs w:val="24"/>
              </w:rPr>
            </w:pPr>
            <w:ins w:id="448" w:author="Maureen C. Kennedy" w:date="2018-08-03T08:03:00Z">
              <w:r w:rsidRPr="00DC09A0">
                <w:rPr>
                  <w:rFonts w:cstheme="minorHAnsi"/>
                  <w:sz w:val="24"/>
                  <w:szCs w:val="24"/>
                </w:rPr>
                <w:t>0.75</w:t>
              </w:r>
            </w:ins>
          </w:p>
        </w:tc>
      </w:tr>
      <w:tr w:rsidR="00DC09A0" w:rsidRPr="00DC09A0" w14:paraId="48A19D7D" w14:textId="77777777" w:rsidTr="00DC09A0">
        <w:trPr>
          <w:trHeight w:val="300"/>
          <w:ins w:id="449" w:author="Maureen C. Kennedy" w:date="2018-08-03T08:03:00Z"/>
        </w:trPr>
        <w:tc>
          <w:tcPr>
            <w:tcW w:w="960" w:type="dxa"/>
            <w:noWrap/>
            <w:hideMark/>
          </w:tcPr>
          <w:p w14:paraId="48866AD5" w14:textId="77777777" w:rsidR="00DC09A0" w:rsidRPr="00DC09A0" w:rsidRDefault="00DC09A0" w:rsidP="00DC09A0">
            <w:pPr>
              <w:rPr>
                <w:ins w:id="450" w:author="Maureen C. Kennedy" w:date="2018-08-03T08:03:00Z"/>
                <w:rFonts w:cstheme="minorHAnsi"/>
                <w:sz w:val="24"/>
                <w:szCs w:val="24"/>
              </w:rPr>
            </w:pPr>
            <w:ins w:id="451" w:author="Maureen C. Kennedy" w:date="2018-08-03T08:03:00Z">
              <w:r w:rsidRPr="00DC09A0">
                <w:rPr>
                  <w:rFonts w:cstheme="minorHAnsi"/>
                  <w:sz w:val="24"/>
                  <w:szCs w:val="24"/>
                </w:rPr>
                <w:t>631</w:t>
              </w:r>
            </w:ins>
          </w:p>
        </w:tc>
        <w:tc>
          <w:tcPr>
            <w:tcW w:w="1854" w:type="dxa"/>
            <w:noWrap/>
            <w:hideMark/>
          </w:tcPr>
          <w:p w14:paraId="67BD5261" w14:textId="77777777" w:rsidR="00DC09A0" w:rsidRPr="00DC09A0" w:rsidRDefault="00DC09A0">
            <w:pPr>
              <w:rPr>
                <w:ins w:id="452" w:author="Maureen C. Kennedy" w:date="2018-08-03T08:03:00Z"/>
                <w:rFonts w:cstheme="minorHAnsi"/>
                <w:sz w:val="24"/>
                <w:szCs w:val="24"/>
              </w:rPr>
            </w:pPr>
            <w:proofErr w:type="spellStart"/>
            <w:ins w:id="453" w:author="Maureen C. Kennedy" w:date="2018-08-03T08:03:00Z">
              <w:r w:rsidRPr="00DC09A0">
                <w:rPr>
                  <w:rFonts w:cstheme="minorHAnsi"/>
                  <w:sz w:val="24"/>
                  <w:szCs w:val="24"/>
                </w:rPr>
                <w:t>cwd_loading_Mgha</w:t>
              </w:r>
              <w:proofErr w:type="spellEnd"/>
            </w:ins>
          </w:p>
        </w:tc>
        <w:tc>
          <w:tcPr>
            <w:tcW w:w="960" w:type="dxa"/>
            <w:noWrap/>
            <w:hideMark/>
          </w:tcPr>
          <w:p w14:paraId="650E4DBE" w14:textId="77777777" w:rsidR="00DC09A0" w:rsidRPr="00DC09A0" w:rsidRDefault="00DC09A0" w:rsidP="00DC09A0">
            <w:pPr>
              <w:rPr>
                <w:ins w:id="454" w:author="Maureen C. Kennedy" w:date="2018-08-03T08:03:00Z"/>
                <w:rFonts w:cstheme="minorHAnsi"/>
                <w:sz w:val="24"/>
                <w:szCs w:val="24"/>
              </w:rPr>
            </w:pPr>
            <w:ins w:id="455" w:author="Maureen C. Kennedy" w:date="2018-08-03T08:03:00Z">
              <w:r w:rsidRPr="00DC09A0">
                <w:rPr>
                  <w:rFonts w:cstheme="minorHAnsi"/>
                  <w:sz w:val="24"/>
                  <w:szCs w:val="24"/>
                </w:rPr>
                <w:t>0.211</w:t>
              </w:r>
            </w:ins>
          </w:p>
        </w:tc>
        <w:tc>
          <w:tcPr>
            <w:tcW w:w="960" w:type="dxa"/>
            <w:noWrap/>
            <w:hideMark/>
          </w:tcPr>
          <w:p w14:paraId="70C9718C" w14:textId="77777777" w:rsidR="00DC09A0" w:rsidRPr="00DC09A0" w:rsidRDefault="00DC09A0" w:rsidP="00DC09A0">
            <w:pPr>
              <w:rPr>
                <w:ins w:id="456" w:author="Maureen C. Kennedy" w:date="2018-08-03T08:03:00Z"/>
                <w:rFonts w:cstheme="minorHAnsi"/>
                <w:sz w:val="24"/>
                <w:szCs w:val="24"/>
              </w:rPr>
            </w:pPr>
            <w:ins w:id="457" w:author="Maureen C. Kennedy" w:date="2018-08-03T08:03:00Z">
              <w:r w:rsidRPr="00DC09A0">
                <w:rPr>
                  <w:rFonts w:cstheme="minorHAnsi"/>
                  <w:sz w:val="24"/>
                  <w:szCs w:val="24"/>
                </w:rPr>
                <w:t>946</w:t>
              </w:r>
            </w:ins>
          </w:p>
        </w:tc>
        <w:tc>
          <w:tcPr>
            <w:tcW w:w="960" w:type="dxa"/>
            <w:noWrap/>
            <w:hideMark/>
          </w:tcPr>
          <w:p w14:paraId="7B160DE7" w14:textId="77777777" w:rsidR="00DC09A0" w:rsidRPr="00DC09A0" w:rsidRDefault="00DC09A0" w:rsidP="00DC09A0">
            <w:pPr>
              <w:rPr>
                <w:ins w:id="458" w:author="Maureen C. Kennedy" w:date="2018-08-03T08:03:00Z"/>
                <w:rFonts w:cstheme="minorHAnsi"/>
                <w:sz w:val="24"/>
                <w:szCs w:val="24"/>
              </w:rPr>
            </w:pPr>
            <w:ins w:id="459" w:author="Maureen C. Kennedy" w:date="2018-08-03T08:03:00Z">
              <w:r w:rsidRPr="00DC09A0">
                <w:rPr>
                  <w:rFonts w:cstheme="minorHAnsi"/>
                  <w:sz w:val="24"/>
                  <w:szCs w:val="24"/>
                </w:rPr>
                <w:t>15.89</w:t>
              </w:r>
            </w:ins>
          </w:p>
        </w:tc>
        <w:tc>
          <w:tcPr>
            <w:tcW w:w="960" w:type="dxa"/>
            <w:noWrap/>
            <w:hideMark/>
          </w:tcPr>
          <w:p w14:paraId="1820557A" w14:textId="77777777" w:rsidR="00DC09A0" w:rsidRPr="00DC09A0" w:rsidRDefault="00DC09A0" w:rsidP="00DC09A0">
            <w:pPr>
              <w:rPr>
                <w:ins w:id="460" w:author="Maureen C. Kennedy" w:date="2018-08-03T08:03:00Z"/>
                <w:rFonts w:cstheme="minorHAnsi"/>
                <w:sz w:val="24"/>
                <w:szCs w:val="24"/>
              </w:rPr>
            </w:pPr>
            <w:ins w:id="461" w:author="Maureen C. Kennedy" w:date="2018-08-03T08:03:00Z">
              <w:r w:rsidRPr="00DC09A0">
                <w:rPr>
                  <w:rFonts w:cstheme="minorHAnsi"/>
                  <w:sz w:val="24"/>
                  <w:szCs w:val="24"/>
                </w:rPr>
                <w:t>21.87</w:t>
              </w:r>
            </w:ins>
          </w:p>
        </w:tc>
        <w:tc>
          <w:tcPr>
            <w:tcW w:w="960" w:type="dxa"/>
            <w:noWrap/>
            <w:hideMark/>
          </w:tcPr>
          <w:p w14:paraId="2B7BD4DB" w14:textId="77777777" w:rsidR="00DC09A0" w:rsidRPr="00DC09A0" w:rsidRDefault="00DC09A0" w:rsidP="00DC09A0">
            <w:pPr>
              <w:rPr>
                <w:ins w:id="462" w:author="Maureen C. Kennedy" w:date="2018-08-03T08:03:00Z"/>
                <w:rFonts w:cstheme="minorHAnsi"/>
                <w:sz w:val="24"/>
                <w:szCs w:val="24"/>
              </w:rPr>
            </w:pPr>
            <w:ins w:id="463" w:author="Maureen C. Kennedy" w:date="2018-08-03T08:03:00Z">
              <w:r w:rsidRPr="00DC09A0">
                <w:rPr>
                  <w:rFonts w:cstheme="minorHAnsi"/>
                  <w:sz w:val="24"/>
                  <w:szCs w:val="24"/>
                </w:rPr>
                <w:t>1.38</w:t>
              </w:r>
            </w:ins>
          </w:p>
        </w:tc>
      </w:tr>
      <w:tr w:rsidR="00DC09A0" w:rsidRPr="00DC09A0" w14:paraId="1C868999" w14:textId="77777777" w:rsidTr="00DC09A0">
        <w:trPr>
          <w:trHeight w:val="300"/>
          <w:ins w:id="464" w:author="Maureen C. Kennedy" w:date="2018-08-03T08:03:00Z"/>
        </w:trPr>
        <w:tc>
          <w:tcPr>
            <w:tcW w:w="960" w:type="dxa"/>
            <w:noWrap/>
            <w:hideMark/>
          </w:tcPr>
          <w:p w14:paraId="7B23ACA2" w14:textId="77777777" w:rsidR="00DC09A0" w:rsidRPr="00DC09A0" w:rsidRDefault="00DC09A0" w:rsidP="00DC09A0">
            <w:pPr>
              <w:rPr>
                <w:ins w:id="465" w:author="Maureen C. Kennedy" w:date="2018-08-03T08:03:00Z"/>
                <w:rFonts w:cstheme="minorHAnsi"/>
                <w:sz w:val="24"/>
                <w:szCs w:val="24"/>
              </w:rPr>
            </w:pPr>
            <w:ins w:id="466" w:author="Maureen C. Kennedy" w:date="2018-08-03T08:03:00Z">
              <w:r w:rsidRPr="00DC09A0">
                <w:rPr>
                  <w:rFonts w:cstheme="minorHAnsi"/>
                  <w:sz w:val="24"/>
                  <w:szCs w:val="24"/>
                </w:rPr>
                <w:t>631</w:t>
              </w:r>
            </w:ins>
          </w:p>
        </w:tc>
        <w:tc>
          <w:tcPr>
            <w:tcW w:w="1854" w:type="dxa"/>
            <w:noWrap/>
            <w:hideMark/>
          </w:tcPr>
          <w:p w14:paraId="22A2B618" w14:textId="77777777" w:rsidR="00DC09A0" w:rsidRPr="00DC09A0" w:rsidRDefault="00DC09A0">
            <w:pPr>
              <w:rPr>
                <w:ins w:id="467" w:author="Maureen C. Kennedy" w:date="2018-08-03T08:03:00Z"/>
                <w:rFonts w:cstheme="minorHAnsi"/>
                <w:sz w:val="24"/>
                <w:szCs w:val="24"/>
              </w:rPr>
            </w:pPr>
            <w:proofErr w:type="spellStart"/>
            <w:ins w:id="468" w:author="Maureen C. Kennedy" w:date="2018-08-03T08:03:00Z">
              <w:r w:rsidRPr="00DC09A0">
                <w:rPr>
                  <w:rFonts w:cstheme="minorHAnsi"/>
                  <w:sz w:val="24"/>
                  <w:szCs w:val="24"/>
                </w:rPr>
                <w:t>duff_loading_Mgha</w:t>
              </w:r>
              <w:proofErr w:type="spellEnd"/>
            </w:ins>
          </w:p>
        </w:tc>
        <w:tc>
          <w:tcPr>
            <w:tcW w:w="960" w:type="dxa"/>
            <w:noWrap/>
            <w:hideMark/>
          </w:tcPr>
          <w:p w14:paraId="57307848" w14:textId="77777777" w:rsidR="00DC09A0" w:rsidRPr="00DC09A0" w:rsidRDefault="00DC09A0" w:rsidP="00DC09A0">
            <w:pPr>
              <w:rPr>
                <w:ins w:id="469" w:author="Maureen C. Kennedy" w:date="2018-08-03T08:03:00Z"/>
                <w:rFonts w:cstheme="minorHAnsi"/>
                <w:sz w:val="24"/>
                <w:szCs w:val="24"/>
              </w:rPr>
            </w:pPr>
            <w:ins w:id="470" w:author="Maureen C. Kennedy" w:date="2018-08-03T08:03:00Z">
              <w:r w:rsidRPr="00DC09A0">
                <w:rPr>
                  <w:rFonts w:cstheme="minorHAnsi"/>
                  <w:sz w:val="24"/>
                  <w:szCs w:val="24"/>
                </w:rPr>
                <w:t>0.044</w:t>
              </w:r>
            </w:ins>
          </w:p>
        </w:tc>
        <w:tc>
          <w:tcPr>
            <w:tcW w:w="960" w:type="dxa"/>
            <w:noWrap/>
            <w:hideMark/>
          </w:tcPr>
          <w:p w14:paraId="79833985" w14:textId="77777777" w:rsidR="00DC09A0" w:rsidRPr="00DC09A0" w:rsidRDefault="00DC09A0" w:rsidP="00DC09A0">
            <w:pPr>
              <w:rPr>
                <w:ins w:id="471" w:author="Maureen C. Kennedy" w:date="2018-08-03T08:03:00Z"/>
                <w:rFonts w:cstheme="minorHAnsi"/>
                <w:sz w:val="24"/>
                <w:szCs w:val="24"/>
              </w:rPr>
            </w:pPr>
            <w:ins w:id="472" w:author="Maureen C. Kennedy" w:date="2018-08-03T08:03:00Z">
              <w:r w:rsidRPr="00DC09A0">
                <w:rPr>
                  <w:rFonts w:cstheme="minorHAnsi"/>
                  <w:sz w:val="24"/>
                  <w:szCs w:val="24"/>
                </w:rPr>
                <w:t>475</w:t>
              </w:r>
            </w:ins>
          </w:p>
        </w:tc>
        <w:tc>
          <w:tcPr>
            <w:tcW w:w="960" w:type="dxa"/>
            <w:noWrap/>
            <w:hideMark/>
          </w:tcPr>
          <w:p w14:paraId="3A429B94" w14:textId="77777777" w:rsidR="00DC09A0" w:rsidRPr="00DC09A0" w:rsidRDefault="00DC09A0" w:rsidP="00DC09A0">
            <w:pPr>
              <w:rPr>
                <w:ins w:id="473" w:author="Maureen C. Kennedy" w:date="2018-08-03T08:03:00Z"/>
                <w:rFonts w:cstheme="minorHAnsi"/>
                <w:sz w:val="24"/>
                <w:szCs w:val="24"/>
              </w:rPr>
            </w:pPr>
            <w:ins w:id="474" w:author="Maureen C. Kennedy" w:date="2018-08-03T08:03:00Z">
              <w:r w:rsidRPr="00DC09A0">
                <w:rPr>
                  <w:rFonts w:cstheme="minorHAnsi"/>
                  <w:sz w:val="24"/>
                  <w:szCs w:val="24"/>
                </w:rPr>
                <w:t>15.78</w:t>
              </w:r>
            </w:ins>
          </w:p>
        </w:tc>
        <w:tc>
          <w:tcPr>
            <w:tcW w:w="960" w:type="dxa"/>
            <w:noWrap/>
            <w:hideMark/>
          </w:tcPr>
          <w:p w14:paraId="285744C6" w14:textId="77777777" w:rsidR="00DC09A0" w:rsidRPr="00DC09A0" w:rsidRDefault="00DC09A0" w:rsidP="00DC09A0">
            <w:pPr>
              <w:rPr>
                <w:ins w:id="475" w:author="Maureen C. Kennedy" w:date="2018-08-03T08:03:00Z"/>
                <w:rFonts w:cstheme="minorHAnsi"/>
                <w:sz w:val="24"/>
                <w:szCs w:val="24"/>
              </w:rPr>
            </w:pPr>
            <w:ins w:id="476" w:author="Maureen C. Kennedy" w:date="2018-08-03T08:03:00Z">
              <w:r w:rsidRPr="00DC09A0">
                <w:rPr>
                  <w:rFonts w:cstheme="minorHAnsi"/>
                  <w:sz w:val="24"/>
                  <w:szCs w:val="24"/>
                </w:rPr>
                <w:t>16.95</w:t>
              </w:r>
            </w:ins>
          </w:p>
        </w:tc>
        <w:tc>
          <w:tcPr>
            <w:tcW w:w="960" w:type="dxa"/>
            <w:noWrap/>
            <w:hideMark/>
          </w:tcPr>
          <w:p w14:paraId="36F628C3" w14:textId="77777777" w:rsidR="00DC09A0" w:rsidRPr="00DC09A0" w:rsidRDefault="00DC09A0" w:rsidP="00DC09A0">
            <w:pPr>
              <w:rPr>
                <w:ins w:id="477" w:author="Maureen C. Kennedy" w:date="2018-08-03T08:03:00Z"/>
                <w:rFonts w:cstheme="minorHAnsi"/>
                <w:sz w:val="24"/>
                <w:szCs w:val="24"/>
              </w:rPr>
            </w:pPr>
            <w:ins w:id="478" w:author="Maureen C. Kennedy" w:date="2018-08-03T08:03:00Z">
              <w:r w:rsidRPr="00DC09A0">
                <w:rPr>
                  <w:rFonts w:cstheme="minorHAnsi"/>
                  <w:sz w:val="24"/>
                  <w:szCs w:val="24"/>
                </w:rPr>
                <w:t>1.07</w:t>
              </w:r>
            </w:ins>
          </w:p>
        </w:tc>
      </w:tr>
      <w:tr w:rsidR="00DC09A0" w:rsidRPr="00DC09A0" w14:paraId="5F5C74DB" w14:textId="77777777" w:rsidTr="00DC09A0">
        <w:trPr>
          <w:trHeight w:val="300"/>
          <w:ins w:id="479" w:author="Maureen C. Kennedy" w:date="2018-08-03T08:03:00Z"/>
        </w:trPr>
        <w:tc>
          <w:tcPr>
            <w:tcW w:w="960" w:type="dxa"/>
            <w:noWrap/>
            <w:hideMark/>
          </w:tcPr>
          <w:p w14:paraId="7059745E" w14:textId="77777777" w:rsidR="00DC09A0" w:rsidRPr="00DC09A0" w:rsidRDefault="00DC09A0" w:rsidP="00DC09A0">
            <w:pPr>
              <w:rPr>
                <w:ins w:id="480" w:author="Maureen C. Kennedy" w:date="2018-08-03T08:03:00Z"/>
                <w:rFonts w:cstheme="minorHAnsi"/>
                <w:sz w:val="24"/>
                <w:szCs w:val="24"/>
              </w:rPr>
            </w:pPr>
            <w:ins w:id="481" w:author="Maureen C. Kennedy" w:date="2018-08-03T08:03:00Z">
              <w:r w:rsidRPr="00DC09A0">
                <w:rPr>
                  <w:rFonts w:cstheme="minorHAnsi"/>
                  <w:sz w:val="24"/>
                  <w:szCs w:val="24"/>
                </w:rPr>
                <w:t>631</w:t>
              </w:r>
            </w:ins>
          </w:p>
        </w:tc>
        <w:tc>
          <w:tcPr>
            <w:tcW w:w="1854" w:type="dxa"/>
            <w:noWrap/>
            <w:hideMark/>
          </w:tcPr>
          <w:p w14:paraId="32D2266C" w14:textId="77777777" w:rsidR="00DC09A0" w:rsidRPr="00DC09A0" w:rsidRDefault="00DC09A0">
            <w:pPr>
              <w:rPr>
                <w:ins w:id="482" w:author="Maureen C. Kennedy" w:date="2018-08-03T08:03:00Z"/>
                <w:rFonts w:cstheme="minorHAnsi"/>
                <w:sz w:val="24"/>
                <w:szCs w:val="24"/>
              </w:rPr>
            </w:pPr>
            <w:proofErr w:type="spellStart"/>
            <w:ins w:id="483" w:author="Maureen C. Kennedy" w:date="2018-08-03T08:03:00Z">
              <w:r w:rsidRPr="00DC09A0">
                <w:rPr>
                  <w:rFonts w:cstheme="minorHAnsi"/>
                  <w:sz w:val="24"/>
                  <w:szCs w:val="24"/>
                </w:rPr>
                <w:t>litter_loading_Mgha</w:t>
              </w:r>
              <w:proofErr w:type="spellEnd"/>
            </w:ins>
          </w:p>
        </w:tc>
        <w:tc>
          <w:tcPr>
            <w:tcW w:w="960" w:type="dxa"/>
            <w:noWrap/>
            <w:hideMark/>
          </w:tcPr>
          <w:p w14:paraId="4318C2D8" w14:textId="77777777" w:rsidR="00DC09A0" w:rsidRPr="00DC09A0" w:rsidRDefault="00DC09A0" w:rsidP="00DC09A0">
            <w:pPr>
              <w:rPr>
                <w:ins w:id="484" w:author="Maureen C. Kennedy" w:date="2018-08-03T08:03:00Z"/>
                <w:rFonts w:cstheme="minorHAnsi"/>
                <w:sz w:val="24"/>
                <w:szCs w:val="24"/>
              </w:rPr>
            </w:pPr>
            <w:ins w:id="485" w:author="Maureen C. Kennedy" w:date="2018-08-03T08:03:00Z">
              <w:r w:rsidRPr="00DC09A0">
                <w:rPr>
                  <w:rFonts w:cstheme="minorHAnsi"/>
                  <w:sz w:val="24"/>
                  <w:szCs w:val="24"/>
                </w:rPr>
                <w:t>0.003</w:t>
              </w:r>
            </w:ins>
          </w:p>
        </w:tc>
        <w:tc>
          <w:tcPr>
            <w:tcW w:w="960" w:type="dxa"/>
            <w:noWrap/>
            <w:hideMark/>
          </w:tcPr>
          <w:p w14:paraId="27F7A87E" w14:textId="77777777" w:rsidR="00DC09A0" w:rsidRPr="00DC09A0" w:rsidRDefault="00DC09A0" w:rsidP="00DC09A0">
            <w:pPr>
              <w:rPr>
                <w:ins w:id="486" w:author="Maureen C. Kennedy" w:date="2018-08-03T08:03:00Z"/>
                <w:rFonts w:cstheme="minorHAnsi"/>
                <w:sz w:val="24"/>
                <w:szCs w:val="24"/>
              </w:rPr>
            </w:pPr>
            <w:ins w:id="487" w:author="Maureen C. Kennedy" w:date="2018-08-03T08:03:00Z">
              <w:r w:rsidRPr="00DC09A0">
                <w:rPr>
                  <w:rFonts w:cstheme="minorHAnsi"/>
                  <w:sz w:val="24"/>
                  <w:szCs w:val="24"/>
                </w:rPr>
                <w:t>578</w:t>
              </w:r>
            </w:ins>
          </w:p>
        </w:tc>
        <w:tc>
          <w:tcPr>
            <w:tcW w:w="960" w:type="dxa"/>
            <w:noWrap/>
            <w:hideMark/>
          </w:tcPr>
          <w:p w14:paraId="6307C350" w14:textId="77777777" w:rsidR="00DC09A0" w:rsidRPr="00DC09A0" w:rsidRDefault="00DC09A0" w:rsidP="00DC09A0">
            <w:pPr>
              <w:rPr>
                <w:ins w:id="488" w:author="Maureen C. Kennedy" w:date="2018-08-03T08:03:00Z"/>
                <w:rFonts w:cstheme="minorHAnsi"/>
                <w:sz w:val="24"/>
                <w:szCs w:val="24"/>
              </w:rPr>
            </w:pPr>
            <w:ins w:id="489" w:author="Maureen C. Kennedy" w:date="2018-08-03T08:03:00Z">
              <w:r w:rsidRPr="00DC09A0">
                <w:rPr>
                  <w:rFonts w:cstheme="minorHAnsi"/>
                  <w:sz w:val="24"/>
                  <w:szCs w:val="24"/>
                </w:rPr>
                <w:t>10.39</w:t>
              </w:r>
            </w:ins>
          </w:p>
        </w:tc>
        <w:tc>
          <w:tcPr>
            <w:tcW w:w="960" w:type="dxa"/>
            <w:noWrap/>
            <w:hideMark/>
          </w:tcPr>
          <w:p w14:paraId="3BDCB03A" w14:textId="77777777" w:rsidR="00DC09A0" w:rsidRPr="00DC09A0" w:rsidRDefault="00DC09A0" w:rsidP="00DC09A0">
            <w:pPr>
              <w:rPr>
                <w:ins w:id="490" w:author="Maureen C. Kennedy" w:date="2018-08-03T08:03:00Z"/>
                <w:rFonts w:cstheme="minorHAnsi"/>
                <w:sz w:val="24"/>
                <w:szCs w:val="24"/>
              </w:rPr>
            </w:pPr>
            <w:ins w:id="491" w:author="Maureen C. Kennedy" w:date="2018-08-03T08:03:00Z">
              <w:r w:rsidRPr="00DC09A0">
                <w:rPr>
                  <w:rFonts w:cstheme="minorHAnsi"/>
                  <w:sz w:val="24"/>
                  <w:szCs w:val="24"/>
                </w:rPr>
                <w:t>14.63</w:t>
              </w:r>
            </w:ins>
          </w:p>
        </w:tc>
        <w:tc>
          <w:tcPr>
            <w:tcW w:w="960" w:type="dxa"/>
            <w:noWrap/>
            <w:hideMark/>
          </w:tcPr>
          <w:p w14:paraId="1C616495" w14:textId="77777777" w:rsidR="00DC09A0" w:rsidRPr="00DC09A0" w:rsidRDefault="00DC09A0" w:rsidP="00DC09A0">
            <w:pPr>
              <w:rPr>
                <w:ins w:id="492" w:author="Maureen C. Kennedy" w:date="2018-08-03T08:03:00Z"/>
                <w:rFonts w:cstheme="minorHAnsi"/>
                <w:sz w:val="24"/>
                <w:szCs w:val="24"/>
              </w:rPr>
            </w:pPr>
            <w:ins w:id="493" w:author="Maureen C. Kennedy" w:date="2018-08-03T08:03:00Z">
              <w:r w:rsidRPr="00DC09A0">
                <w:rPr>
                  <w:rFonts w:cstheme="minorHAnsi"/>
                  <w:sz w:val="24"/>
                  <w:szCs w:val="24"/>
                </w:rPr>
                <w:t>1.41</w:t>
              </w:r>
            </w:ins>
          </w:p>
        </w:tc>
      </w:tr>
      <w:tr w:rsidR="00DC09A0" w:rsidRPr="00DC09A0" w14:paraId="1F525829" w14:textId="77777777" w:rsidTr="00DC09A0">
        <w:trPr>
          <w:trHeight w:val="300"/>
          <w:ins w:id="494" w:author="Maureen C. Kennedy" w:date="2018-08-03T08:03:00Z"/>
        </w:trPr>
        <w:tc>
          <w:tcPr>
            <w:tcW w:w="960" w:type="dxa"/>
            <w:noWrap/>
            <w:hideMark/>
          </w:tcPr>
          <w:p w14:paraId="78FBCF65" w14:textId="77777777" w:rsidR="00DC09A0" w:rsidRPr="00DC09A0" w:rsidRDefault="00DC09A0" w:rsidP="00DC09A0">
            <w:pPr>
              <w:rPr>
                <w:ins w:id="495" w:author="Maureen C. Kennedy" w:date="2018-08-03T08:03:00Z"/>
                <w:rFonts w:cstheme="minorHAnsi"/>
                <w:sz w:val="24"/>
                <w:szCs w:val="24"/>
              </w:rPr>
            </w:pPr>
            <w:ins w:id="496" w:author="Maureen C. Kennedy" w:date="2018-08-03T08:03:00Z">
              <w:r w:rsidRPr="00DC09A0">
                <w:rPr>
                  <w:rFonts w:cstheme="minorHAnsi"/>
                  <w:sz w:val="24"/>
                  <w:szCs w:val="24"/>
                </w:rPr>
                <w:t>625</w:t>
              </w:r>
            </w:ins>
          </w:p>
        </w:tc>
        <w:tc>
          <w:tcPr>
            <w:tcW w:w="1854" w:type="dxa"/>
            <w:noWrap/>
            <w:hideMark/>
          </w:tcPr>
          <w:p w14:paraId="6F504DB9" w14:textId="77777777" w:rsidR="00DC09A0" w:rsidRPr="00DC09A0" w:rsidRDefault="00DC09A0">
            <w:pPr>
              <w:rPr>
                <w:ins w:id="497" w:author="Maureen C. Kennedy" w:date="2018-08-03T08:03:00Z"/>
                <w:rFonts w:cstheme="minorHAnsi"/>
                <w:sz w:val="24"/>
                <w:szCs w:val="24"/>
              </w:rPr>
            </w:pPr>
            <w:proofErr w:type="spellStart"/>
            <w:ins w:id="498" w:author="Maureen C. Kennedy" w:date="2018-08-03T08:03:00Z">
              <w:r w:rsidRPr="00DC09A0">
                <w:rPr>
                  <w:rFonts w:cstheme="minorHAnsi"/>
                  <w:sz w:val="24"/>
                  <w:szCs w:val="24"/>
                </w:rPr>
                <w:t>tree_loading_Mgha</w:t>
              </w:r>
              <w:proofErr w:type="spellEnd"/>
            </w:ins>
          </w:p>
        </w:tc>
        <w:tc>
          <w:tcPr>
            <w:tcW w:w="960" w:type="dxa"/>
            <w:noWrap/>
            <w:hideMark/>
          </w:tcPr>
          <w:p w14:paraId="76C2B21B" w14:textId="77777777" w:rsidR="00DC09A0" w:rsidRPr="00DC09A0" w:rsidRDefault="00DC09A0" w:rsidP="00DC09A0">
            <w:pPr>
              <w:rPr>
                <w:ins w:id="499" w:author="Maureen C. Kennedy" w:date="2018-08-03T08:03:00Z"/>
                <w:rFonts w:cstheme="minorHAnsi"/>
                <w:sz w:val="24"/>
                <w:szCs w:val="24"/>
              </w:rPr>
            </w:pPr>
            <w:ins w:id="500" w:author="Maureen C. Kennedy" w:date="2018-08-03T08:03:00Z">
              <w:r w:rsidRPr="00DC09A0">
                <w:rPr>
                  <w:rFonts w:cstheme="minorHAnsi"/>
                  <w:sz w:val="24"/>
                  <w:szCs w:val="24"/>
                </w:rPr>
                <w:t>0.043</w:t>
              </w:r>
            </w:ins>
          </w:p>
        </w:tc>
        <w:tc>
          <w:tcPr>
            <w:tcW w:w="960" w:type="dxa"/>
            <w:noWrap/>
            <w:hideMark/>
          </w:tcPr>
          <w:p w14:paraId="2637B869" w14:textId="77777777" w:rsidR="00DC09A0" w:rsidRPr="00DC09A0" w:rsidRDefault="00DC09A0" w:rsidP="00DC09A0">
            <w:pPr>
              <w:rPr>
                <w:ins w:id="501" w:author="Maureen C. Kennedy" w:date="2018-08-03T08:03:00Z"/>
                <w:rFonts w:cstheme="minorHAnsi"/>
                <w:sz w:val="24"/>
                <w:szCs w:val="24"/>
              </w:rPr>
            </w:pPr>
            <w:ins w:id="502" w:author="Maureen C. Kennedy" w:date="2018-08-03T08:03:00Z">
              <w:r w:rsidRPr="00DC09A0">
                <w:rPr>
                  <w:rFonts w:cstheme="minorHAnsi"/>
                  <w:sz w:val="24"/>
                  <w:szCs w:val="24"/>
                </w:rPr>
                <w:t>90</w:t>
              </w:r>
            </w:ins>
          </w:p>
        </w:tc>
        <w:tc>
          <w:tcPr>
            <w:tcW w:w="960" w:type="dxa"/>
            <w:noWrap/>
            <w:hideMark/>
          </w:tcPr>
          <w:p w14:paraId="42AA5EB3" w14:textId="77777777" w:rsidR="00DC09A0" w:rsidRPr="00DC09A0" w:rsidRDefault="00DC09A0" w:rsidP="00DC09A0">
            <w:pPr>
              <w:rPr>
                <w:ins w:id="503" w:author="Maureen C. Kennedy" w:date="2018-08-03T08:03:00Z"/>
                <w:rFonts w:cstheme="minorHAnsi"/>
                <w:sz w:val="24"/>
                <w:szCs w:val="24"/>
              </w:rPr>
            </w:pPr>
            <w:ins w:id="504" w:author="Maureen C. Kennedy" w:date="2018-08-03T08:03:00Z">
              <w:r w:rsidRPr="00DC09A0">
                <w:rPr>
                  <w:rFonts w:cstheme="minorHAnsi"/>
                  <w:sz w:val="24"/>
                  <w:szCs w:val="24"/>
                </w:rPr>
                <w:t>133.96</w:t>
              </w:r>
            </w:ins>
          </w:p>
        </w:tc>
        <w:tc>
          <w:tcPr>
            <w:tcW w:w="960" w:type="dxa"/>
            <w:noWrap/>
            <w:hideMark/>
          </w:tcPr>
          <w:p w14:paraId="1CFFC89B" w14:textId="77777777" w:rsidR="00DC09A0" w:rsidRPr="00DC09A0" w:rsidRDefault="00DC09A0" w:rsidP="00DC09A0">
            <w:pPr>
              <w:rPr>
                <w:ins w:id="505" w:author="Maureen C. Kennedy" w:date="2018-08-03T08:03:00Z"/>
                <w:rFonts w:cstheme="minorHAnsi"/>
                <w:sz w:val="24"/>
                <w:szCs w:val="24"/>
              </w:rPr>
            </w:pPr>
            <w:ins w:id="506" w:author="Maureen C. Kennedy" w:date="2018-08-03T08:03:00Z">
              <w:r w:rsidRPr="00DC09A0">
                <w:rPr>
                  <w:rFonts w:cstheme="minorHAnsi"/>
                  <w:sz w:val="24"/>
                  <w:szCs w:val="24"/>
                </w:rPr>
                <w:t>114.51</w:t>
              </w:r>
            </w:ins>
          </w:p>
        </w:tc>
        <w:tc>
          <w:tcPr>
            <w:tcW w:w="960" w:type="dxa"/>
            <w:noWrap/>
            <w:hideMark/>
          </w:tcPr>
          <w:p w14:paraId="1BBF920A" w14:textId="77777777" w:rsidR="00DC09A0" w:rsidRPr="00DC09A0" w:rsidRDefault="00DC09A0" w:rsidP="00DC09A0">
            <w:pPr>
              <w:rPr>
                <w:ins w:id="507" w:author="Maureen C. Kennedy" w:date="2018-08-03T08:03:00Z"/>
                <w:rFonts w:cstheme="minorHAnsi"/>
                <w:sz w:val="24"/>
                <w:szCs w:val="24"/>
              </w:rPr>
            </w:pPr>
            <w:ins w:id="508" w:author="Maureen C. Kennedy" w:date="2018-08-03T08:03:00Z">
              <w:r w:rsidRPr="00DC09A0">
                <w:rPr>
                  <w:rFonts w:cstheme="minorHAnsi"/>
                  <w:sz w:val="24"/>
                  <w:szCs w:val="24"/>
                </w:rPr>
                <w:t>0.85</w:t>
              </w:r>
            </w:ins>
          </w:p>
        </w:tc>
      </w:tr>
      <w:tr w:rsidR="00DC09A0" w:rsidRPr="00DC09A0" w14:paraId="705829CF" w14:textId="77777777" w:rsidTr="00DC09A0">
        <w:trPr>
          <w:trHeight w:val="300"/>
          <w:ins w:id="509" w:author="Maureen C. Kennedy" w:date="2018-08-03T08:03:00Z"/>
        </w:trPr>
        <w:tc>
          <w:tcPr>
            <w:tcW w:w="960" w:type="dxa"/>
            <w:noWrap/>
            <w:hideMark/>
          </w:tcPr>
          <w:p w14:paraId="350CDE28" w14:textId="77777777" w:rsidR="00DC09A0" w:rsidRPr="00DC09A0" w:rsidRDefault="00DC09A0" w:rsidP="00DC09A0">
            <w:pPr>
              <w:rPr>
                <w:ins w:id="510" w:author="Maureen C. Kennedy" w:date="2018-08-03T08:03:00Z"/>
                <w:rFonts w:cstheme="minorHAnsi"/>
                <w:sz w:val="24"/>
                <w:szCs w:val="24"/>
              </w:rPr>
            </w:pPr>
            <w:ins w:id="511" w:author="Maureen C. Kennedy" w:date="2018-08-03T08:03:00Z">
              <w:r w:rsidRPr="00DC09A0">
                <w:rPr>
                  <w:rFonts w:cstheme="minorHAnsi"/>
                  <w:sz w:val="24"/>
                  <w:szCs w:val="24"/>
                </w:rPr>
                <w:t>625</w:t>
              </w:r>
            </w:ins>
          </w:p>
        </w:tc>
        <w:tc>
          <w:tcPr>
            <w:tcW w:w="1854" w:type="dxa"/>
            <w:noWrap/>
            <w:hideMark/>
          </w:tcPr>
          <w:p w14:paraId="49B38663" w14:textId="77777777" w:rsidR="00DC09A0" w:rsidRPr="00DC09A0" w:rsidRDefault="00DC09A0">
            <w:pPr>
              <w:rPr>
                <w:ins w:id="512" w:author="Maureen C. Kennedy" w:date="2018-08-03T08:03:00Z"/>
                <w:rFonts w:cstheme="minorHAnsi"/>
                <w:sz w:val="24"/>
                <w:szCs w:val="24"/>
              </w:rPr>
            </w:pPr>
            <w:proofErr w:type="spellStart"/>
            <w:ins w:id="513" w:author="Maureen C. Kennedy" w:date="2018-08-03T08:03:00Z">
              <w:r w:rsidRPr="00DC09A0">
                <w:rPr>
                  <w:rFonts w:cstheme="minorHAnsi"/>
                  <w:sz w:val="24"/>
                  <w:szCs w:val="24"/>
                </w:rPr>
                <w:t>cwd_loading_Mgha</w:t>
              </w:r>
              <w:proofErr w:type="spellEnd"/>
            </w:ins>
          </w:p>
        </w:tc>
        <w:tc>
          <w:tcPr>
            <w:tcW w:w="960" w:type="dxa"/>
            <w:noWrap/>
            <w:hideMark/>
          </w:tcPr>
          <w:p w14:paraId="07376659" w14:textId="77777777" w:rsidR="00DC09A0" w:rsidRPr="00DC09A0" w:rsidRDefault="00DC09A0" w:rsidP="00DC09A0">
            <w:pPr>
              <w:rPr>
                <w:ins w:id="514" w:author="Maureen C. Kennedy" w:date="2018-08-03T08:03:00Z"/>
                <w:rFonts w:cstheme="minorHAnsi"/>
                <w:sz w:val="24"/>
                <w:szCs w:val="24"/>
              </w:rPr>
            </w:pPr>
            <w:ins w:id="515" w:author="Maureen C. Kennedy" w:date="2018-08-03T08:03:00Z">
              <w:r w:rsidRPr="00DC09A0">
                <w:rPr>
                  <w:rFonts w:cstheme="minorHAnsi"/>
                  <w:sz w:val="24"/>
                  <w:szCs w:val="24"/>
                </w:rPr>
                <w:t>0.081</w:t>
              </w:r>
            </w:ins>
          </w:p>
        </w:tc>
        <w:tc>
          <w:tcPr>
            <w:tcW w:w="960" w:type="dxa"/>
            <w:noWrap/>
            <w:hideMark/>
          </w:tcPr>
          <w:p w14:paraId="735E2AC3" w14:textId="77777777" w:rsidR="00DC09A0" w:rsidRPr="00DC09A0" w:rsidRDefault="00DC09A0" w:rsidP="00DC09A0">
            <w:pPr>
              <w:rPr>
                <w:ins w:id="516" w:author="Maureen C. Kennedy" w:date="2018-08-03T08:03:00Z"/>
                <w:rFonts w:cstheme="minorHAnsi"/>
                <w:sz w:val="24"/>
                <w:szCs w:val="24"/>
              </w:rPr>
            </w:pPr>
            <w:ins w:id="517" w:author="Maureen C. Kennedy" w:date="2018-08-03T08:03:00Z">
              <w:r w:rsidRPr="00DC09A0">
                <w:rPr>
                  <w:rFonts w:cstheme="minorHAnsi"/>
                  <w:sz w:val="24"/>
                  <w:szCs w:val="24"/>
                </w:rPr>
                <w:t>763</w:t>
              </w:r>
            </w:ins>
          </w:p>
        </w:tc>
        <w:tc>
          <w:tcPr>
            <w:tcW w:w="960" w:type="dxa"/>
            <w:noWrap/>
            <w:hideMark/>
          </w:tcPr>
          <w:p w14:paraId="7E9B7126" w14:textId="77777777" w:rsidR="00DC09A0" w:rsidRPr="00DC09A0" w:rsidRDefault="00DC09A0" w:rsidP="00DC09A0">
            <w:pPr>
              <w:rPr>
                <w:ins w:id="518" w:author="Maureen C. Kennedy" w:date="2018-08-03T08:03:00Z"/>
                <w:rFonts w:cstheme="minorHAnsi"/>
                <w:sz w:val="24"/>
                <w:szCs w:val="24"/>
              </w:rPr>
            </w:pPr>
            <w:ins w:id="519" w:author="Maureen C. Kennedy" w:date="2018-08-03T08:03:00Z">
              <w:r w:rsidRPr="00DC09A0">
                <w:rPr>
                  <w:rFonts w:cstheme="minorHAnsi"/>
                  <w:sz w:val="24"/>
                  <w:szCs w:val="24"/>
                </w:rPr>
                <w:t>29.69</w:t>
              </w:r>
            </w:ins>
          </w:p>
        </w:tc>
        <w:tc>
          <w:tcPr>
            <w:tcW w:w="960" w:type="dxa"/>
            <w:noWrap/>
            <w:hideMark/>
          </w:tcPr>
          <w:p w14:paraId="2C50B7D1" w14:textId="77777777" w:rsidR="00DC09A0" w:rsidRPr="00DC09A0" w:rsidRDefault="00DC09A0" w:rsidP="00DC09A0">
            <w:pPr>
              <w:rPr>
                <w:ins w:id="520" w:author="Maureen C. Kennedy" w:date="2018-08-03T08:03:00Z"/>
                <w:rFonts w:cstheme="minorHAnsi"/>
                <w:sz w:val="24"/>
                <w:szCs w:val="24"/>
              </w:rPr>
            </w:pPr>
            <w:ins w:id="521" w:author="Maureen C. Kennedy" w:date="2018-08-03T08:03:00Z">
              <w:r w:rsidRPr="00DC09A0">
                <w:rPr>
                  <w:rFonts w:cstheme="minorHAnsi"/>
                  <w:sz w:val="24"/>
                  <w:szCs w:val="24"/>
                </w:rPr>
                <w:t>47.62</w:t>
              </w:r>
            </w:ins>
          </w:p>
        </w:tc>
        <w:tc>
          <w:tcPr>
            <w:tcW w:w="960" w:type="dxa"/>
            <w:noWrap/>
            <w:hideMark/>
          </w:tcPr>
          <w:p w14:paraId="2FA88DE4" w14:textId="77777777" w:rsidR="00DC09A0" w:rsidRPr="00DC09A0" w:rsidRDefault="00DC09A0" w:rsidP="00DC09A0">
            <w:pPr>
              <w:rPr>
                <w:ins w:id="522" w:author="Maureen C. Kennedy" w:date="2018-08-03T08:03:00Z"/>
                <w:rFonts w:cstheme="minorHAnsi"/>
                <w:sz w:val="24"/>
                <w:szCs w:val="24"/>
              </w:rPr>
            </w:pPr>
            <w:ins w:id="523" w:author="Maureen C. Kennedy" w:date="2018-08-03T08:03:00Z">
              <w:r w:rsidRPr="00DC09A0">
                <w:rPr>
                  <w:rFonts w:cstheme="minorHAnsi"/>
                  <w:sz w:val="24"/>
                  <w:szCs w:val="24"/>
                </w:rPr>
                <w:t>1.6</w:t>
              </w:r>
            </w:ins>
          </w:p>
        </w:tc>
      </w:tr>
      <w:tr w:rsidR="00DC09A0" w:rsidRPr="00DC09A0" w14:paraId="5656D60B" w14:textId="77777777" w:rsidTr="00DC09A0">
        <w:trPr>
          <w:trHeight w:val="300"/>
          <w:ins w:id="524" w:author="Maureen C. Kennedy" w:date="2018-08-03T08:03:00Z"/>
        </w:trPr>
        <w:tc>
          <w:tcPr>
            <w:tcW w:w="960" w:type="dxa"/>
            <w:noWrap/>
            <w:hideMark/>
          </w:tcPr>
          <w:p w14:paraId="0148DD12" w14:textId="77777777" w:rsidR="00DC09A0" w:rsidRPr="00DC09A0" w:rsidRDefault="00DC09A0" w:rsidP="00DC09A0">
            <w:pPr>
              <w:rPr>
                <w:ins w:id="525" w:author="Maureen C. Kennedy" w:date="2018-08-03T08:03:00Z"/>
                <w:rFonts w:cstheme="minorHAnsi"/>
                <w:sz w:val="24"/>
                <w:szCs w:val="24"/>
              </w:rPr>
            </w:pPr>
            <w:ins w:id="526" w:author="Maureen C. Kennedy" w:date="2018-08-03T08:03:00Z">
              <w:r w:rsidRPr="00DC09A0">
                <w:rPr>
                  <w:rFonts w:cstheme="minorHAnsi"/>
                  <w:sz w:val="24"/>
                  <w:szCs w:val="24"/>
                </w:rPr>
                <w:t>625</w:t>
              </w:r>
            </w:ins>
          </w:p>
        </w:tc>
        <w:tc>
          <w:tcPr>
            <w:tcW w:w="1854" w:type="dxa"/>
            <w:noWrap/>
            <w:hideMark/>
          </w:tcPr>
          <w:p w14:paraId="63559A2F" w14:textId="77777777" w:rsidR="00DC09A0" w:rsidRPr="00DC09A0" w:rsidRDefault="00DC09A0">
            <w:pPr>
              <w:rPr>
                <w:ins w:id="527" w:author="Maureen C. Kennedy" w:date="2018-08-03T08:03:00Z"/>
                <w:rFonts w:cstheme="minorHAnsi"/>
                <w:sz w:val="24"/>
                <w:szCs w:val="24"/>
              </w:rPr>
            </w:pPr>
            <w:proofErr w:type="spellStart"/>
            <w:ins w:id="528" w:author="Maureen C. Kennedy" w:date="2018-08-03T08:03:00Z">
              <w:r w:rsidRPr="00DC09A0">
                <w:rPr>
                  <w:rFonts w:cstheme="minorHAnsi"/>
                  <w:sz w:val="24"/>
                  <w:szCs w:val="24"/>
                </w:rPr>
                <w:t>duff_loading_Mgha</w:t>
              </w:r>
              <w:proofErr w:type="spellEnd"/>
            </w:ins>
          </w:p>
        </w:tc>
        <w:tc>
          <w:tcPr>
            <w:tcW w:w="960" w:type="dxa"/>
            <w:noWrap/>
            <w:hideMark/>
          </w:tcPr>
          <w:p w14:paraId="6608E214" w14:textId="77777777" w:rsidR="00DC09A0" w:rsidRPr="00DC09A0" w:rsidRDefault="00DC09A0" w:rsidP="00DC09A0">
            <w:pPr>
              <w:rPr>
                <w:ins w:id="529" w:author="Maureen C. Kennedy" w:date="2018-08-03T08:03:00Z"/>
                <w:rFonts w:cstheme="minorHAnsi"/>
                <w:sz w:val="24"/>
                <w:szCs w:val="24"/>
              </w:rPr>
            </w:pPr>
            <w:ins w:id="530" w:author="Maureen C. Kennedy" w:date="2018-08-03T08:03:00Z">
              <w:r w:rsidRPr="00DC09A0">
                <w:rPr>
                  <w:rFonts w:cstheme="minorHAnsi"/>
                  <w:sz w:val="24"/>
                  <w:szCs w:val="24"/>
                </w:rPr>
                <w:t>0.073</w:t>
              </w:r>
            </w:ins>
          </w:p>
        </w:tc>
        <w:tc>
          <w:tcPr>
            <w:tcW w:w="960" w:type="dxa"/>
            <w:noWrap/>
            <w:hideMark/>
          </w:tcPr>
          <w:p w14:paraId="7DD5F8DF" w14:textId="77777777" w:rsidR="00DC09A0" w:rsidRPr="00DC09A0" w:rsidRDefault="00DC09A0" w:rsidP="00DC09A0">
            <w:pPr>
              <w:rPr>
                <w:ins w:id="531" w:author="Maureen C. Kennedy" w:date="2018-08-03T08:03:00Z"/>
                <w:rFonts w:cstheme="minorHAnsi"/>
                <w:sz w:val="24"/>
                <w:szCs w:val="24"/>
              </w:rPr>
            </w:pPr>
            <w:ins w:id="532" w:author="Maureen C. Kennedy" w:date="2018-08-03T08:03:00Z">
              <w:r w:rsidRPr="00DC09A0">
                <w:rPr>
                  <w:rFonts w:cstheme="minorHAnsi"/>
                  <w:sz w:val="24"/>
                  <w:szCs w:val="24"/>
                </w:rPr>
                <w:t>178</w:t>
              </w:r>
            </w:ins>
          </w:p>
        </w:tc>
        <w:tc>
          <w:tcPr>
            <w:tcW w:w="960" w:type="dxa"/>
            <w:noWrap/>
            <w:hideMark/>
          </w:tcPr>
          <w:p w14:paraId="14B97A86" w14:textId="77777777" w:rsidR="00DC09A0" w:rsidRPr="00DC09A0" w:rsidRDefault="00DC09A0" w:rsidP="00DC09A0">
            <w:pPr>
              <w:rPr>
                <w:ins w:id="533" w:author="Maureen C. Kennedy" w:date="2018-08-03T08:03:00Z"/>
                <w:rFonts w:cstheme="minorHAnsi"/>
                <w:sz w:val="24"/>
                <w:szCs w:val="24"/>
              </w:rPr>
            </w:pPr>
            <w:ins w:id="534" w:author="Maureen C. Kennedy" w:date="2018-08-03T08:03:00Z">
              <w:r w:rsidRPr="00DC09A0">
                <w:rPr>
                  <w:rFonts w:cstheme="minorHAnsi"/>
                  <w:sz w:val="24"/>
                  <w:szCs w:val="24"/>
                </w:rPr>
                <w:t>19.74</w:t>
              </w:r>
            </w:ins>
          </w:p>
        </w:tc>
        <w:tc>
          <w:tcPr>
            <w:tcW w:w="960" w:type="dxa"/>
            <w:noWrap/>
            <w:hideMark/>
          </w:tcPr>
          <w:p w14:paraId="2A9E35BB" w14:textId="77777777" w:rsidR="00DC09A0" w:rsidRPr="00DC09A0" w:rsidRDefault="00DC09A0" w:rsidP="00DC09A0">
            <w:pPr>
              <w:rPr>
                <w:ins w:id="535" w:author="Maureen C. Kennedy" w:date="2018-08-03T08:03:00Z"/>
                <w:rFonts w:cstheme="minorHAnsi"/>
                <w:sz w:val="24"/>
                <w:szCs w:val="24"/>
              </w:rPr>
            </w:pPr>
            <w:ins w:id="536" w:author="Maureen C. Kennedy" w:date="2018-08-03T08:03:00Z">
              <w:r w:rsidRPr="00DC09A0">
                <w:rPr>
                  <w:rFonts w:cstheme="minorHAnsi"/>
                  <w:sz w:val="24"/>
                  <w:szCs w:val="24"/>
                </w:rPr>
                <w:t>17.21</w:t>
              </w:r>
            </w:ins>
          </w:p>
        </w:tc>
        <w:tc>
          <w:tcPr>
            <w:tcW w:w="960" w:type="dxa"/>
            <w:noWrap/>
            <w:hideMark/>
          </w:tcPr>
          <w:p w14:paraId="1280129D" w14:textId="77777777" w:rsidR="00DC09A0" w:rsidRPr="00DC09A0" w:rsidRDefault="00DC09A0" w:rsidP="00DC09A0">
            <w:pPr>
              <w:rPr>
                <w:ins w:id="537" w:author="Maureen C. Kennedy" w:date="2018-08-03T08:03:00Z"/>
                <w:rFonts w:cstheme="minorHAnsi"/>
                <w:sz w:val="24"/>
                <w:szCs w:val="24"/>
              </w:rPr>
            </w:pPr>
            <w:ins w:id="538" w:author="Maureen C. Kennedy" w:date="2018-08-03T08:03:00Z">
              <w:r w:rsidRPr="00DC09A0">
                <w:rPr>
                  <w:rFonts w:cstheme="minorHAnsi"/>
                  <w:sz w:val="24"/>
                  <w:szCs w:val="24"/>
                </w:rPr>
                <w:t>0.87</w:t>
              </w:r>
            </w:ins>
          </w:p>
        </w:tc>
      </w:tr>
      <w:tr w:rsidR="00DC09A0" w:rsidRPr="00DC09A0" w14:paraId="672C3FB4" w14:textId="77777777" w:rsidTr="00DC09A0">
        <w:trPr>
          <w:trHeight w:val="300"/>
          <w:ins w:id="539" w:author="Maureen C. Kennedy" w:date="2018-08-03T08:03:00Z"/>
        </w:trPr>
        <w:tc>
          <w:tcPr>
            <w:tcW w:w="960" w:type="dxa"/>
            <w:noWrap/>
            <w:hideMark/>
          </w:tcPr>
          <w:p w14:paraId="5C5E48FF" w14:textId="77777777" w:rsidR="00DC09A0" w:rsidRPr="00DC09A0" w:rsidRDefault="00DC09A0" w:rsidP="00DC09A0">
            <w:pPr>
              <w:rPr>
                <w:ins w:id="540" w:author="Maureen C. Kennedy" w:date="2018-08-03T08:03:00Z"/>
                <w:rFonts w:cstheme="minorHAnsi"/>
                <w:sz w:val="24"/>
                <w:szCs w:val="24"/>
              </w:rPr>
            </w:pPr>
            <w:ins w:id="541" w:author="Maureen C. Kennedy" w:date="2018-08-03T08:03:00Z">
              <w:r w:rsidRPr="00DC09A0">
                <w:rPr>
                  <w:rFonts w:cstheme="minorHAnsi"/>
                  <w:sz w:val="24"/>
                  <w:szCs w:val="24"/>
                </w:rPr>
                <w:t>625</w:t>
              </w:r>
            </w:ins>
          </w:p>
        </w:tc>
        <w:tc>
          <w:tcPr>
            <w:tcW w:w="1854" w:type="dxa"/>
            <w:noWrap/>
            <w:hideMark/>
          </w:tcPr>
          <w:p w14:paraId="28235925" w14:textId="77777777" w:rsidR="00DC09A0" w:rsidRPr="00DC09A0" w:rsidRDefault="00DC09A0">
            <w:pPr>
              <w:rPr>
                <w:ins w:id="542" w:author="Maureen C. Kennedy" w:date="2018-08-03T08:03:00Z"/>
                <w:rFonts w:cstheme="minorHAnsi"/>
                <w:sz w:val="24"/>
                <w:szCs w:val="24"/>
              </w:rPr>
            </w:pPr>
            <w:proofErr w:type="spellStart"/>
            <w:ins w:id="543" w:author="Maureen C. Kennedy" w:date="2018-08-03T08:03:00Z">
              <w:r w:rsidRPr="00DC09A0">
                <w:rPr>
                  <w:rFonts w:cstheme="minorHAnsi"/>
                  <w:sz w:val="24"/>
                  <w:szCs w:val="24"/>
                </w:rPr>
                <w:t>litter_loading_Mgha</w:t>
              </w:r>
              <w:proofErr w:type="spellEnd"/>
            </w:ins>
          </w:p>
        </w:tc>
        <w:tc>
          <w:tcPr>
            <w:tcW w:w="960" w:type="dxa"/>
            <w:noWrap/>
            <w:hideMark/>
          </w:tcPr>
          <w:p w14:paraId="6F1FB99B" w14:textId="77777777" w:rsidR="00DC09A0" w:rsidRPr="00DC09A0" w:rsidRDefault="00DC09A0" w:rsidP="00DC09A0">
            <w:pPr>
              <w:rPr>
                <w:ins w:id="544" w:author="Maureen C. Kennedy" w:date="2018-08-03T08:03:00Z"/>
                <w:rFonts w:cstheme="minorHAnsi"/>
                <w:sz w:val="24"/>
                <w:szCs w:val="24"/>
              </w:rPr>
            </w:pPr>
            <w:ins w:id="545" w:author="Maureen C. Kennedy" w:date="2018-08-03T08:03:00Z">
              <w:r w:rsidRPr="00DC09A0">
                <w:rPr>
                  <w:rFonts w:cstheme="minorHAnsi"/>
                  <w:sz w:val="24"/>
                  <w:szCs w:val="24"/>
                </w:rPr>
                <w:t>0.013</w:t>
              </w:r>
            </w:ins>
          </w:p>
        </w:tc>
        <w:tc>
          <w:tcPr>
            <w:tcW w:w="960" w:type="dxa"/>
            <w:noWrap/>
            <w:hideMark/>
          </w:tcPr>
          <w:p w14:paraId="2F204EFE" w14:textId="77777777" w:rsidR="00DC09A0" w:rsidRPr="00DC09A0" w:rsidRDefault="00DC09A0" w:rsidP="00DC09A0">
            <w:pPr>
              <w:rPr>
                <w:ins w:id="546" w:author="Maureen C. Kennedy" w:date="2018-08-03T08:03:00Z"/>
                <w:rFonts w:cstheme="minorHAnsi"/>
                <w:sz w:val="24"/>
                <w:szCs w:val="24"/>
              </w:rPr>
            </w:pPr>
            <w:ins w:id="547" w:author="Maureen C. Kennedy" w:date="2018-08-03T08:03:00Z">
              <w:r w:rsidRPr="00DC09A0">
                <w:rPr>
                  <w:rFonts w:cstheme="minorHAnsi"/>
                  <w:sz w:val="24"/>
                  <w:szCs w:val="24"/>
                </w:rPr>
                <w:t>153</w:t>
              </w:r>
            </w:ins>
          </w:p>
        </w:tc>
        <w:tc>
          <w:tcPr>
            <w:tcW w:w="960" w:type="dxa"/>
            <w:noWrap/>
            <w:hideMark/>
          </w:tcPr>
          <w:p w14:paraId="05833E78" w14:textId="77777777" w:rsidR="00DC09A0" w:rsidRPr="00DC09A0" w:rsidRDefault="00DC09A0" w:rsidP="00DC09A0">
            <w:pPr>
              <w:rPr>
                <w:ins w:id="548" w:author="Maureen C. Kennedy" w:date="2018-08-03T08:03:00Z"/>
                <w:rFonts w:cstheme="minorHAnsi"/>
                <w:sz w:val="24"/>
                <w:szCs w:val="24"/>
              </w:rPr>
            </w:pPr>
            <w:ins w:id="549" w:author="Maureen C. Kennedy" w:date="2018-08-03T08:03:00Z">
              <w:r w:rsidRPr="00DC09A0">
                <w:rPr>
                  <w:rFonts w:cstheme="minorHAnsi"/>
                  <w:sz w:val="24"/>
                  <w:szCs w:val="24"/>
                </w:rPr>
                <w:t>10.97</w:t>
              </w:r>
            </w:ins>
          </w:p>
        </w:tc>
        <w:tc>
          <w:tcPr>
            <w:tcW w:w="960" w:type="dxa"/>
            <w:noWrap/>
            <w:hideMark/>
          </w:tcPr>
          <w:p w14:paraId="17002D0E" w14:textId="77777777" w:rsidR="00DC09A0" w:rsidRPr="00DC09A0" w:rsidRDefault="00DC09A0" w:rsidP="00DC09A0">
            <w:pPr>
              <w:rPr>
                <w:ins w:id="550" w:author="Maureen C. Kennedy" w:date="2018-08-03T08:03:00Z"/>
                <w:rFonts w:cstheme="minorHAnsi"/>
                <w:sz w:val="24"/>
                <w:szCs w:val="24"/>
              </w:rPr>
            </w:pPr>
            <w:ins w:id="551" w:author="Maureen C. Kennedy" w:date="2018-08-03T08:03:00Z">
              <w:r w:rsidRPr="00DC09A0">
                <w:rPr>
                  <w:rFonts w:cstheme="minorHAnsi"/>
                  <w:sz w:val="24"/>
                  <w:szCs w:val="24"/>
                </w:rPr>
                <w:t>10.05</w:t>
              </w:r>
            </w:ins>
          </w:p>
        </w:tc>
        <w:tc>
          <w:tcPr>
            <w:tcW w:w="960" w:type="dxa"/>
            <w:noWrap/>
            <w:hideMark/>
          </w:tcPr>
          <w:p w14:paraId="7CCD330C" w14:textId="77777777" w:rsidR="00DC09A0" w:rsidRPr="00DC09A0" w:rsidRDefault="00DC09A0" w:rsidP="00DC09A0">
            <w:pPr>
              <w:rPr>
                <w:ins w:id="552" w:author="Maureen C. Kennedy" w:date="2018-08-03T08:03:00Z"/>
                <w:rFonts w:cstheme="minorHAnsi"/>
                <w:sz w:val="24"/>
                <w:szCs w:val="24"/>
              </w:rPr>
            </w:pPr>
            <w:ins w:id="553" w:author="Maureen C. Kennedy" w:date="2018-08-03T08:03:00Z">
              <w:r w:rsidRPr="00DC09A0">
                <w:rPr>
                  <w:rFonts w:cstheme="minorHAnsi"/>
                  <w:sz w:val="24"/>
                  <w:szCs w:val="24"/>
                </w:rPr>
                <w:t>0.92</w:t>
              </w:r>
            </w:ins>
          </w:p>
        </w:tc>
      </w:tr>
    </w:tbl>
    <w:p w14:paraId="2803058B" w14:textId="16F8681C" w:rsidR="00576BCB" w:rsidRDefault="00576BCB" w:rsidP="006153E5">
      <w:pPr>
        <w:rPr>
          <w:rFonts w:cstheme="minorHAnsi"/>
          <w:sz w:val="24"/>
          <w:szCs w:val="24"/>
        </w:rPr>
      </w:pPr>
    </w:p>
    <w:p w14:paraId="52BEC001" w14:textId="77777777" w:rsidR="00576BCB" w:rsidRPr="00DB3CB1" w:rsidRDefault="00576BCB" w:rsidP="006153E5">
      <w:pPr>
        <w:rPr>
          <w:rFonts w:cstheme="minorHAnsi"/>
          <w:sz w:val="24"/>
          <w:szCs w:val="24"/>
        </w:rPr>
      </w:pPr>
    </w:p>
    <w:p w14:paraId="47AF0358" w14:textId="1267F7F1" w:rsidR="006153E5" w:rsidRPr="007E189D" w:rsidRDefault="006153E5" w:rsidP="006153E5">
      <w:pPr>
        <w:rPr>
          <w:rFonts w:cstheme="minorHAnsi"/>
          <w:b/>
          <w:sz w:val="24"/>
          <w:szCs w:val="24"/>
        </w:rPr>
      </w:pPr>
      <w:r w:rsidRPr="007E189D">
        <w:rPr>
          <w:rFonts w:cstheme="minorHAnsi"/>
          <w:b/>
          <w:sz w:val="24"/>
          <w:szCs w:val="24"/>
        </w:rPr>
        <w:lastRenderedPageBreak/>
        <w:t>DISCUSSION</w:t>
      </w:r>
    </w:p>
    <w:p w14:paraId="6EECF9AA" w14:textId="709E7326" w:rsidR="003C6B8F" w:rsidRDefault="003C6B8F" w:rsidP="006153E5">
      <w:pPr>
        <w:pStyle w:val="ListParagraph"/>
        <w:numPr>
          <w:ilvl w:val="0"/>
          <w:numId w:val="1"/>
        </w:numPr>
        <w:rPr>
          <w:ins w:id="554" w:author="Maureen C. Kennedy" w:date="2018-08-03T08:08:00Z"/>
          <w:rFonts w:cstheme="minorHAnsi"/>
          <w:sz w:val="24"/>
          <w:szCs w:val="24"/>
        </w:rPr>
      </w:pPr>
      <w:r>
        <w:rPr>
          <w:rFonts w:cstheme="minorHAnsi"/>
          <w:sz w:val="24"/>
          <w:szCs w:val="24"/>
        </w:rPr>
        <w:t>Characterizing uncertainty in fuels</w:t>
      </w:r>
    </w:p>
    <w:p w14:paraId="09B47650" w14:textId="0DD44283" w:rsidR="00FC59EF" w:rsidRDefault="00FC59EF" w:rsidP="00FC59EF">
      <w:pPr>
        <w:pStyle w:val="ListParagraph"/>
        <w:numPr>
          <w:ilvl w:val="1"/>
          <w:numId w:val="1"/>
        </w:numPr>
        <w:rPr>
          <w:ins w:id="555" w:author="Maureen C. Kennedy" w:date="2018-08-03T08:08:00Z"/>
          <w:rFonts w:cstheme="minorHAnsi"/>
          <w:sz w:val="24"/>
          <w:szCs w:val="24"/>
        </w:rPr>
        <w:pPrChange w:id="556" w:author="Maureen C. Kennedy" w:date="2018-08-03T08:08:00Z">
          <w:pPr>
            <w:pStyle w:val="ListParagraph"/>
            <w:numPr>
              <w:numId w:val="1"/>
            </w:numPr>
            <w:ind w:hanging="360"/>
          </w:pPr>
        </w:pPrChange>
      </w:pPr>
      <w:ins w:id="557" w:author="Maureen C. Kennedy" w:date="2018-08-03T08:08:00Z">
        <w:r>
          <w:rPr>
            <w:rFonts w:cstheme="minorHAnsi"/>
            <w:sz w:val="24"/>
            <w:szCs w:val="24"/>
          </w:rPr>
          <w:t>Variability is high by veg classification!</w:t>
        </w:r>
      </w:ins>
    </w:p>
    <w:p w14:paraId="2308579C" w14:textId="457D4F90" w:rsidR="00FC59EF" w:rsidRDefault="00FC59EF" w:rsidP="00FC59EF">
      <w:pPr>
        <w:pStyle w:val="ListParagraph"/>
        <w:numPr>
          <w:ilvl w:val="1"/>
          <w:numId w:val="1"/>
        </w:numPr>
        <w:rPr>
          <w:rFonts w:cstheme="minorHAnsi"/>
          <w:sz w:val="24"/>
          <w:szCs w:val="24"/>
        </w:rPr>
        <w:pPrChange w:id="558" w:author="Maureen C. Kennedy" w:date="2018-08-03T08:08:00Z">
          <w:pPr>
            <w:pStyle w:val="ListParagraph"/>
            <w:numPr>
              <w:numId w:val="1"/>
            </w:numPr>
            <w:ind w:hanging="360"/>
          </w:pPr>
        </w:pPrChange>
      </w:pPr>
      <w:ins w:id="559" w:author="Maureen C. Kennedy" w:date="2018-08-03T08:09:00Z">
        <w:r>
          <w:rPr>
            <w:rFonts w:cstheme="minorHAnsi"/>
            <w:sz w:val="24"/>
            <w:szCs w:val="24"/>
          </w:rPr>
          <w:t>As data expands, might be able to classify more finely (e.g., by type rather than by group), possibly reducing variability and thereby uncertainty</w:t>
        </w:r>
      </w:ins>
    </w:p>
    <w:p w14:paraId="7BFA67BC" w14:textId="29814122" w:rsidR="003C6B8F" w:rsidRDefault="003C6B8F" w:rsidP="006153E5">
      <w:pPr>
        <w:pStyle w:val="ListParagraph"/>
        <w:numPr>
          <w:ilvl w:val="0"/>
          <w:numId w:val="1"/>
        </w:numPr>
        <w:rPr>
          <w:rFonts w:cstheme="minorHAnsi"/>
          <w:sz w:val="24"/>
          <w:szCs w:val="24"/>
        </w:rPr>
      </w:pPr>
      <w:r>
        <w:rPr>
          <w:rFonts w:cstheme="minorHAnsi"/>
          <w:sz w:val="24"/>
          <w:szCs w:val="24"/>
        </w:rPr>
        <w:t>Demonstrating complex patterns in variability in fuel types</w:t>
      </w:r>
    </w:p>
    <w:p w14:paraId="20201319" w14:textId="388F5CEE" w:rsidR="006153E5" w:rsidRPr="007E189D" w:rsidRDefault="006153E5" w:rsidP="006153E5">
      <w:pPr>
        <w:pStyle w:val="ListParagraph"/>
        <w:numPr>
          <w:ilvl w:val="0"/>
          <w:numId w:val="1"/>
        </w:numPr>
        <w:rPr>
          <w:rFonts w:cstheme="minorHAnsi"/>
          <w:sz w:val="24"/>
          <w:szCs w:val="24"/>
        </w:rPr>
      </w:pPr>
      <w:r w:rsidRPr="007E189D">
        <w:rPr>
          <w:rFonts w:cstheme="minorHAnsi"/>
          <w:sz w:val="24"/>
          <w:szCs w:val="24"/>
        </w:rPr>
        <w:t xml:space="preserve">Potential applications </w:t>
      </w:r>
    </w:p>
    <w:p w14:paraId="09896E8B" w14:textId="77777777" w:rsidR="006153E5" w:rsidRPr="007E189D" w:rsidRDefault="006153E5" w:rsidP="006153E5">
      <w:pPr>
        <w:pStyle w:val="ListParagraph"/>
        <w:numPr>
          <w:ilvl w:val="1"/>
          <w:numId w:val="1"/>
        </w:numPr>
        <w:rPr>
          <w:rFonts w:cstheme="minorHAnsi"/>
          <w:sz w:val="24"/>
          <w:szCs w:val="24"/>
        </w:rPr>
      </w:pPr>
      <w:r w:rsidRPr="007E189D">
        <w:rPr>
          <w:rFonts w:cstheme="minorHAnsi"/>
          <w:sz w:val="24"/>
          <w:szCs w:val="24"/>
        </w:rPr>
        <w:t>Improved emissions inventories (adding error bars to estimates)</w:t>
      </w:r>
    </w:p>
    <w:p w14:paraId="78627068" w14:textId="77777777" w:rsidR="006153E5" w:rsidRPr="007E189D" w:rsidRDefault="006153E5" w:rsidP="006153E5">
      <w:pPr>
        <w:pStyle w:val="ListParagraph"/>
        <w:numPr>
          <w:ilvl w:val="1"/>
          <w:numId w:val="1"/>
        </w:numPr>
        <w:rPr>
          <w:rFonts w:cstheme="minorHAnsi"/>
          <w:sz w:val="24"/>
          <w:szCs w:val="24"/>
        </w:rPr>
      </w:pPr>
      <w:r w:rsidRPr="007E189D">
        <w:rPr>
          <w:rFonts w:cstheme="minorHAnsi"/>
          <w:sz w:val="24"/>
          <w:szCs w:val="24"/>
        </w:rPr>
        <w:t>Simulation modeling (draw from known distributions of fuel loadings by category)</w:t>
      </w:r>
    </w:p>
    <w:p w14:paraId="737F4289" w14:textId="77777777" w:rsidR="006153E5" w:rsidRPr="007E189D" w:rsidRDefault="006153E5" w:rsidP="006153E5">
      <w:pPr>
        <w:pStyle w:val="ListParagraph"/>
        <w:numPr>
          <w:ilvl w:val="1"/>
          <w:numId w:val="1"/>
        </w:numPr>
        <w:rPr>
          <w:rFonts w:cstheme="minorHAnsi"/>
          <w:sz w:val="24"/>
          <w:szCs w:val="24"/>
        </w:rPr>
      </w:pPr>
      <w:r w:rsidRPr="007E189D">
        <w:rPr>
          <w:rFonts w:cstheme="minorHAnsi"/>
          <w:sz w:val="24"/>
          <w:szCs w:val="24"/>
        </w:rPr>
        <w:t>Global Climate Models</w:t>
      </w:r>
    </w:p>
    <w:p w14:paraId="74286C3D" w14:textId="5EAC75B7" w:rsidR="006153E5" w:rsidRDefault="006153E5" w:rsidP="006153E5">
      <w:pPr>
        <w:pStyle w:val="ListParagraph"/>
        <w:numPr>
          <w:ilvl w:val="1"/>
          <w:numId w:val="1"/>
        </w:numPr>
        <w:rPr>
          <w:rFonts w:cstheme="minorHAnsi"/>
          <w:sz w:val="24"/>
          <w:szCs w:val="24"/>
        </w:rPr>
      </w:pPr>
      <w:r w:rsidRPr="007E189D">
        <w:rPr>
          <w:rFonts w:cstheme="minorHAnsi"/>
          <w:sz w:val="24"/>
          <w:szCs w:val="24"/>
        </w:rPr>
        <w:t>Carbon mapping</w:t>
      </w:r>
    </w:p>
    <w:p w14:paraId="3EF83F2B" w14:textId="77777777" w:rsidR="005A4A90" w:rsidRDefault="003C6B8F" w:rsidP="005A4A90">
      <w:pPr>
        <w:ind w:firstLine="720"/>
        <w:rPr>
          <w:ins w:id="560" w:author="Maureen C. Kennedy" w:date="2018-08-01T14:33:00Z"/>
          <w:rFonts w:cstheme="minorHAnsi"/>
          <w:sz w:val="24"/>
          <w:szCs w:val="24"/>
        </w:rPr>
      </w:pPr>
      <w:proofErr w:type="gramStart"/>
      <w:r>
        <w:rPr>
          <w:rFonts w:cstheme="minorHAnsi"/>
          <w:sz w:val="24"/>
          <w:szCs w:val="24"/>
        </w:rPr>
        <w:t>Inform SA/UA</w:t>
      </w:r>
      <w:ins w:id="561" w:author="Maureen C. Kennedy" w:date="2018-08-01T14:33:00Z">
        <w:r w:rsidR="005A4A90">
          <w:rPr>
            <w:rFonts w:cstheme="minorHAnsi"/>
            <w:sz w:val="24"/>
            <w:szCs w:val="24"/>
          </w:rPr>
          <w:t xml:space="preserve">: </w:t>
        </w:r>
        <w:commentRangeStart w:id="562"/>
        <w:r w:rsidR="005A4A90" w:rsidRPr="007E189D">
          <w:rPr>
            <w:rFonts w:cstheme="minorHAnsi"/>
            <w:sz w:val="24"/>
            <w:szCs w:val="24"/>
          </w:rPr>
          <w:t>If it is found that emissions estimates are particularly sensitive to certain fuel categories in a major vegetation type (e.g., forest floor in boreal forests or coarse wood in temperate mixed forests), this finding could help guide future field sampling efforts and for fire and fuels managers to provide finer-scale characterization of those fuel categories (</w:t>
        </w:r>
        <w:proofErr w:type="spellStart"/>
        <w:r w:rsidR="005A4A90" w:rsidRPr="007E189D">
          <w:rPr>
            <w:rFonts w:cstheme="minorHAnsi"/>
            <w:sz w:val="24"/>
            <w:szCs w:val="24"/>
          </w:rPr>
          <w:t>Urbanski</w:t>
        </w:r>
        <w:proofErr w:type="spellEnd"/>
        <w:r w:rsidR="005A4A90" w:rsidRPr="007E189D">
          <w:rPr>
            <w:rFonts w:cstheme="minorHAnsi"/>
            <w:sz w:val="24"/>
            <w:szCs w:val="24"/>
          </w:rPr>
          <w:t xml:space="preserve"> 2014, Peterson et al. 2018).</w:t>
        </w:r>
        <w:commentRangeEnd w:id="562"/>
        <w:r w:rsidR="005A4A90">
          <w:rPr>
            <w:rStyle w:val="CommentReference"/>
          </w:rPr>
          <w:commentReference w:id="562"/>
        </w:r>
        <w:proofErr w:type="gramEnd"/>
        <w:r w:rsidR="005A4A90" w:rsidRPr="007E189D">
          <w:rPr>
            <w:rFonts w:cstheme="minorHAnsi"/>
            <w:sz w:val="24"/>
            <w:szCs w:val="24"/>
          </w:rPr>
          <w:t xml:space="preserve"> If the estimated emissions in some fuel categories are insensitive to uncertainty, then a default representation (e.g., a mean value) is likely </w:t>
        </w:r>
        <w:commentRangeStart w:id="563"/>
        <w:r w:rsidR="005A4A90" w:rsidRPr="007E189D">
          <w:rPr>
            <w:rFonts w:cstheme="minorHAnsi"/>
            <w:sz w:val="24"/>
            <w:szCs w:val="24"/>
          </w:rPr>
          <w:t>adequate</w:t>
        </w:r>
        <w:commentRangeEnd w:id="563"/>
        <w:r w:rsidR="005A4A90">
          <w:rPr>
            <w:rStyle w:val="CommentReference"/>
          </w:rPr>
          <w:commentReference w:id="563"/>
        </w:r>
        <w:r w:rsidR="005A4A90" w:rsidRPr="007E189D">
          <w:rPr>
            <w:rFonts w:cstheme="minorHAnsi"/>
            <w:sz w:val="24"/>
            <w:szCs w:val="24"/>
          </w:rPr>
          <w:t xml:space="preserve">. </w:t>
        </w:r>
      </w:ins>
    </w:p>
    <w:p w14:paraId="549C2E16" w14:textId="77777777" w:rsidR="005A4A90" w:rsidRPr="007E189D" w:rsidRDefault="005A4A90" w:rsidP="005A4A90">
      <w:pPr>
        <w:ind w:firstLine="720"/>
        <w:rPr>
          <w:ins w:id="564" w:author="Maureen C. Kennedy" w:date="2018-08-01T14:33:00Z"/>
          <w:rFonts w:cstheme="minorHAnsi"/>
          <w:sz w:val="24"/>
          <w:szCs w:val="24"/>
        </w:rPr>
      </w:pPr>
    </w:p>
    <w:p w14:paraId="192CC872" w14:textId="2A9F5E7A" w:rsidR="003C6B8F" w:rsidRPr="007E189D" w:rsidRDefault="003C6B8F" w:rsidP="006153E5">
      <w:pPr>
        <w:pStyle w:val="ListParagraph"/>
        <w:numPr>
          <w:ilvl w:val="1"/>
          <w:numId w:val="1"/>
        </w:numPr>
        <w:rPr>
          <w:rFonts w:cstheme="minorHAnsi"/>
          <w:sz w:val="24"/>
          <w:szCs w:val="24"/>
        </w:rPr>
      </w:pPr>
    </w:p>
    <w:p w14:paraId="4DCD64B5" w14:textId="769F262E" w:rsidR="006153E5" w:rsidRPr="007E189D" w:rsidRDefault="006153E5" w:rsidP="006153E5">
      <w:pPr>
        <w:pStyle w:val="ListParagraph"/>
        <w:numPr>
          <w:ilvl w:val="0"/>
          <w:numId w:val="1"/>
        </w:numPr>
        <w:rPr>
          <w:rFonts w:cstheme="minorHAnsi"/>
          <w:sz w:val="24"/>
          <w:szCs w:val="24"/>
        </w:rPr>
      </w:pPr>
      <w:r w:rsidRPr="007E189D">
        <w:rPr>
          <w:rFonts w:cstheme="minorHAnsi"/>
          <w:sz w:val="24"/>
          <w:szCs w:val="24"/>
        </w:rPr>
        <w:t>Identified data gaps – future research needs</w:t>
      </w:r>
      <w:ins w:id="565" w:author="Maureen C. Kennedy" w:date="2018-08-02T15:16:00Z">
        <w:r w:rsidR="00122958">
          <w:rPr>
            <w:rFonts w:cstheme="minorHAnsi"/>
            <w:sz w:val="24"/>
            <w:szCs w:val="24"/>
          </w:rPr>
          <w:t xml:space="preserve"> </w:t>
        </w:r>
      </w:ins>
      <w:bookmarkStart w:id="566" w:name="_GoBack"/>
      <w:bookmarkEnd w:id="566"/>
    </w:p>
    <w:p w14:paraId="5B9D5A08" w14:textId="77777777" w:rsidR="006153E5" w:rsidRPr="007E189D" w:rsidRDefault="006153E5" w:rsidP="006153E5">
      <w:pPr>
        <w:rPr>
          <w:rFonts w:cstheme="minorHAnsi"/>
          <w:b/>
          <w:sz w:val="24"/>
          <w:szCs w:val="24"/>
        </w:rPr>
      </w:pPr>
    </w:p>
    <w:p w14:paraId="3E93BC6C" w14:textId="77777777" w:rsidR="006153E5" w:rsidRPr="007E189D" w:rsidRDefault="006153E5" w:rsidP="006153E5">
      <w:pPr>
        <w:rPr>
          <w:rFonts w:cstheme="minorHAnsi"/>
          <w:b/>
          <w:sz w:val="24"/>
          <w:szCs w:val="24"/>
        </w:rPr>
      </w:pPr>
      <w:r w:rsidRPr="007E189D">
        <w:rPr>
          <w:rFonts w:cstheme="minorHAnsi"/>
          <w:b/>
          <w:sz w:val="24"/>
          <w:szCs w:val="24"/>
        </w:rPr>
        <w:t>CONCLUSIONS</w:t>
      </w:r>
    </w:p>
    <w:p w14:paraId="44B05B11" w14:textId="1AEB3CBD" w:rsidR="006153E5" w:rsidRDefault="006153E5" w:rsidP="006153E5">
      <w:pPr>
        <w:pStyle w:val="ListParagraph"/>
        <w:numPr>
          <w:ilvl w:val="0"/>
          <w:numId w:val="3"/>
        </w:numPr>
        <w:rPr>
          <w:rFonts w:cstheme="minorHAnsi"/>
          <w:sz w:val="24"/>
          <w:szCs w:val="24"/>
        </w:rPr>
      </w:pPr>
      <w:r w:rsidRPr="007E189D">
        <w:rPr>
          <w:rFonts w:cstheme="minorHAnsi"/>
          <w:sz w:val="24"/>
          <w:szCs w:val="24"/>
        </w:rPr>
        <w:t>Future development (maintenance, expansion to North American fuels)</w:t>
      </w:r>
    </w:p>
    <w:p w14:paraId="4D85E2EB" w14:textId="2CFC88DB" w:rsidR="00924307" w:rsidRPr="007E189D" w:rsidRDefault="00924307" w:rsidP="006153E5">
      <w:pPr>
        <w:pStyle w:val="ListParagraph"/>
        <w:numPr>
          <w:ilvl w:val="0"/>
          <w:numId w:val="3"/>
        </w:numPr>
        <w:rPr>
          <w:rFonts w:cstheme="minorHAnsi"/>
          <w:sz w:val="24"/>
          <w:szCs w:val="24"/>
        </w:rPr>
      </w:pPr>
      <w:r>
        <w:rPr>
          <w:rFonts w:cstheme="minorHAnsi"/>
          <w:sz w:val="24"/>
          <w:szCs w:val="24"/>
        </w:rPr>
        <w:t>Importance of quantifying variability and uncertainty</w:t>
      </w:r>
    </w:p>
    <w:p w14:paraId="3CA2813B" w14:textId="77777777" w:rsidR="006153E5" w:rsidRPr="007E189D" w:rsidRDefault="006153E5" w:rsidP="006153E5">
      <w:pPr>
        <w:rPr>
          <w:rFonts w:cstheme="minorHAnsi"/>
          <w:sz w:val="24"/>
          <w:szCs w:val="24"/>
        </w:rPr>
      </w:pPr>
    </w:p>
    <w:p w14:paraId="4144770C" w14:textId="77777777" w:rsidR="006153E5" w:rsidRPr="007E189D" w:rsidRDefault="006153E5" w:rsidP="006153E5">
      <w:pPr>
        <w:rPr>
          <w:rFonts w:cstheme="minorHAnsi"/>
          <w:b/>
          <w:sz w:val="24"/>
          <w:szCs w:val="24"/>
        </w:rPr>
      </w:pPr>
      <w:r w:rsidRPr="007E189D">
        <w:rPr>
          <w:rFonts w:cstheme="minorHAnsi"/>
          <w:b/>
          <w:sz w:val="24"/>
          <w:szCs w:val="24"/>
        </w:rPr>
        <w:t>References</w:t>
      </w:r>
    </w:p>
    <w:p w14:paraId="7A97CD30" w14:textId="77777777" w:rsidR="006153E5" w:rsidRDefault="006153E5" w:rsidP="006153E5">
      <w:pPr>
        <w:ind w:left="360" w:hanging="360"/>
        <w:rPr>
          <w:rFonts w:cstheme="minorHAnsi"/>
          <w:sz w:val="24"/>
          <w:szCs w:val="24"/>
        </w:rPr>
      </w:pPr>
      <w:r>
        <w:rPr>
          <w:rFonts w:cstheme="minorHAnsi"/>
          <w:sz w:val="24"/>
          <w:szCs w:val="24"/>
        </w:rPr>
        <w:t>Anderson, H.E., 1982. Aids to determining fuel models for estimating fire behavior. INT-GTR-122. US Forest Service Intermountain Forest and Range Experiment Station, Ogden, UT.</w:t>
      </w:r>
    </w:p>
    <w:p w14:paraId="2CA7B5BB" w14:textId="77777777" w:rsidR="006153E5" w:rsidRPr="007E189D" w:rsidRDefault="006153E5" w:rsidP="006153E5">
      <w:pPr>
        <w:ind w:left="360" w:hanging="360"/>
        <w:rPr>
          <w:rFonts w:cstheme="minorHAnsi"/>
          <w:sz w:val="24"/>
          <w:szCs w:val="24"/>
        </w:rPr>
      </w:pPr>
      <w:proofErr w:type="spellStart"/>
      <w:r w:rsidRPr="007E189D">
        <w:rPr>
          <w:rFonts w:cstheme="minorHAnsi"/>
          <w:sz w:val="24"/>
          <w:szCs w:val="24"/>
        </w:rPr>
        <w:t>Blackard</w:t>
      </w:r>
      <w:proofErr w:type="spellEnd"/>
      <w:r w:rsidRPr="007E189D">
        <w:rPr>
          <w:rFonts w:cstheme="minorHAnsi"/>
          <w:sz w:val="24"/>
          <w:szCs w:val="24"/>
        </w:rPr>
        <w:t xml:space="preserve">, J.A., </w:t>
      </w:r>
      <w:proofErr w:type="spellStart"/>
      <w:r w:rsidRPr="007E189D">
        <w:rPr>
          <w:rFonts w:cstheme="minorHAnsi"/>
          <w:sz w:val="24"/>
          <w:szCs w:val="24"/>
        </w:rPr>
        <w:t>Finco</w:t>
      </w:r>
      <w:proofErr w:type="spellEnd"/>
      <w:r w:rsidRPr="007E189D">
        <w:rPr>
          <w:rFonts w:cstheme="minorHAnsi"/>
          <w:sz w:val="24"/>
          <w:szCs w:val="24"/>
        </w:rPr>
        <w:t>, M.V., Helmer, E.H. et al. 2007. Mapping US forest biomass using nationwide forest inventory data and moderate resolution information. Remote Sensing of Environment 112:1658-1677.</w:t>
      </w:r>
    </w:p>
    <w:p w14:paraId="38F3942F"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Boudreau, J., Nelson, R., Margolis, H., Beaudoin, A., </w:t>
      </w:r>
      <w:proofErr w:type="spellStart"/>
      <w:r w:rsidRPr="007E189D">
        <w:rPr>
          <w:rFonts w:cstheme="minorHAnsi"/>
          <w:sz w:val="24"/>
          <w:szCs w:val="24"/>
        </w:rPr>
        <w:t>Guindon</w:t>
      </w:r>
      <w:proofErr w:type="spellEnd"/>
      <w:r w:rsidRPr="007E189D">
        <w:rPr>
          <w:rFonts w:cstheme="minorHAnsi"/>
          <w:sz w:val="24"/>
          <w:szCs w:val="24"/>
        </w:rPr>
        <w:t xml:space="preserve">, L. and </w:t>
      </w:r>
      <w:proofErr w:type="spellStart"/>
      <w:r w:rsidRPr="007E189D">
        <w:rPr>
          <w:rFonts w:cstheme="minorHAnsi"/>
          <w:sz w:val="24"/>
          <w:szCs w:val="24"/>
        </w:rPr>
        <w:t>Kimes</w:t>
      </w:r>
      <w:proofErr w:type="spellEnd"/>
      <w:r w:rsidRPr="007E189D">
        <w:rPr>
          <w:rFonts w:cstheme="minorHAnsi"/>
          <w:sz w:val="24"/>
          <w:szCs w:val="24"/>
        </w:rPr>
        <w:t xml:space="preserve">, D. 2008. Regional aboveground forest biomass using airborne and </w:t>
      </w:r>
      <w:proofErr w:type="spellStart"/>
      <w:r w:rsidRPr="007E189D">
        <w:rPr>
          <w:rFonts w:cstheme="minorHAnsi"/>
          <w:sz w:val="24"/>
          <w:szCs w:val="24"/>
        </w:rPr>
        <w:t>spaceborne</w:t>
      </w:r>
      <w:proofErr w:type="spellEnd"/>
      <w:r w:rsidRPr="007E189D">
        <w:rPr>
          <w:rFonts w:cstheme="minorHAnsi"/>
          <w:sz w:val="24"/>
          <w:szCs w:val="24"/>
        </w:rPr>
        <w:t xml:space="preserve"> LiDAR in Québec. Remote Sensing of Environment, 112:3876–3890.</w:t>
      </w:r>
    </w:p>
    <w:p w14:paraId="7388B353" w14:textId="77777777" w:rsidR="006153E5" w:rsidRDefault="006153E5" w:rsidP="006153E5">
      <w:pPr>
        <w:ind w:left="360" w:hanging="360"/>
        <w:rPr>
          <w:rFonts w:cstheme="minorHAnsi"/>
          <w:sz w:val="24"/>
          <w:szCs w:val="24"/>
        </w:rPr>
      </w:pPr>
      <w:proofErr w:type="spellStart"/>
      <w:r w:rsidRPr="007E189D">
        <w:rPr>
          <w:rFonts w:cstheme="minorHAnsi"/>
          <w:sz w:val="24"/>
          <w:szCs w:val="24"/>
        </w:rPr>
        <w:t>Congalton</w:t>
      </w:r>
      <w:proofErr w:type="spellEnd"/>
      <w:r w:rsidRPr="007E189D">
        <w:rPr>
          <w:rFonts w:cstheme="minorHAnsi"/>
          <w:sz w:val="24"/>
          <w:szCs w:val="24"/>
        </w:rPr>
        <w:t xml:space="preserve">, R.G., </w:t>
      </w:r>
      <w:proofErr w:type="spellStart"/>
      <w:proofErr w:type="gramStart"/>
      <w:r w:rsidRPr="007E189D">
        <w:rPr>
          <w:rFonts w:cstheme="minorHAnsi"/>
          <w:sz w:val="24"/>
          <w:szCs w:val="24"/>
        </w:rPr>
        <w:t>Gu</w:t>
      </w:r>
      <w:proofErr w:type="spellEnd"/>
      <w:proofErr w:type="gramEnd"/>
      <w:r w:rsidRPr="007E189D">
        <w:rPr>
          <w:rFonts w:cstheme="minorHAnsi"/>
          <w:sz w:val="24"/>
          <w:szCs w:val="24"/>
        </w:rPr>
        <w:t xml:space="preserve">, J., Yadav, K., </w:t>
      </w:r>
      <w:proofErr w:type="spellStart"/>
      <w:r w:rsidRPr="007E189D">
        <w:rPr>
          <w:rFonts w:cstheme="minorHAnsi"/>
          <w:sz w:val="24"/>
          <w:szCs w:val="24"/>
        </w:rPr>
        <w:t>Thenkabail</w:t>
      </w:r>
      <w:proofErr w:type="spellEnd"/>
      <w:r w:rsidRPr="007E189D">
        <w:rPr>
          <w:rFonts w:cstheme="minorHAnsi"/>
          <w:sz w:val="24"/>
          <w:szCs w:val="24"/>
        </w:rPr>
        <w:t xml:space="preserve">, P. and </w:t>
      </w:r>
      <w:proofErr w:type="spellStart"/>
      <w:r w:rsidRPr="007E189D">
        <w:rPr>
          <w:rFonts w:cstheme="minorHAnsi"/>
          <w:sz w:val="24"/>
          <w:szCs w:val="24"/>
        </w:rPr>
        <w:t>Ozdogan</w:t>
      </w:r>
      <w:proofErr w:type="spellEnd"/>
      <w:r w:rsidRPr="007E189D">
        <w:rPr>
          <w:rFonts w:cstheme="minorHAnsi"/>
          <w:sz w:val="24"/>
          <w:szCs w:val="24"/>
        </w:rPr>
        <w:t>, M. 2014. Global land cover mapping: a review and uncertainty analysis. Remote Sensin</w:t>
      </w:r>
      <w:r>
        <w:rPr>
          <w:rFonts w:cstheme="minorHAnsi"/>
          <w:sz w:val="24"/>
          <w:szCs w:val="24"/>
        </w:rPr>
        <w:t>g</w:t>
      </w:r>
      <w:r w:rsidRPr="007E189D">
        <w:rPr>
          <w:rFonts w:cstheme="minorHAnsi"/>
          <w:sz w:val="24"/>
          <w:szCs w:val="24"/>
        </w:rPr>
        <w:t xml:space="preserve"> 6:12070-12093.</w:t>
      </w:r>
    </w:p>
    <w:p w14:paraId="5E5478B4" w14:textId="77777777" w:rsidR="006153E5" w:rsidRPr="007E189D" w:rsidRDefault="006153E5" w:rsidP="006153E5">
      <w:pPr>
        <w:ind w:left="360" w:hanging="360"/>
        <w:rPr>
          <w:rFonts w:cstheme="minorHAnsi"/>
          <w:sz w:val="24"/>
          <w:szCs w:val="24"/>
        </w:rPr>
      </w:pPr>
      <w:proofErr w:type="spellStart"/>
      <w:r w:rsidRPr="007E189D">
        <w:rPr>
          <w:rFonts w:cstheme="minorHAnsi"/>
          <w:color w:val="222222"/>
          <w:sz w:val="24"/>
          <w:szCs w:val="24"/>
        </w:rPr>
        <w:t>Delignette</w:t>
      </w:r>
      <w:proofErr w:type="spellEnd"/>
      <w:r w:rsidRPr="007E189D">
        <w:rPr>
          <w:rFonts w:cstheme="minorHAnsi"/>
          <w:color w:val="222222"/>
          <w:sz w:val="24"/>
          <w:szCs w:val="24"/>
        </w:rPr>
        <w:t>-Muller,</w:t>
      </w:r>
      <w:r>
        <w:rPr>
          <w:rFonts w:cstheme="minorHAnsi"/>
          <w:color w:val="222222"/>
        </w:rPr>
        <w:t xml:space="preserve"> M.L. and </w:t>
      </w:r>
      <w:proofErr w:type="spellStart"/>
      <w:r>
        <w:rPr>
          <w:rFonts w:cstheme="minorHAnsi"/>
          <w:color w:val="222222"/>
        </w:rPr>
        <w:t>Dutang</w:t>
      </w:r>
      <w:proofErr w:type="spellEnd"/>
      <w:r>
        <w:rPr>
          <w:rFonts w:cstheme="minorHAnsi"/>
          <w:color w:val="222222"/>
        </w:rPr>
        <w:t>, C.</w:t>
      </w:r>
      <w:r w:rsidRPr="007E189D">
        <w:rPr>
          <w:rFonts w:cstheme="minorHAnsi"/>
          <w:color w:val="222222"/>
          <w:sz w:val="24"/>
          <w:szCs w:val="24"/>
        </w:rPr>
        <w:t xml:space="preserve"> </w:t>
      </w:r>
      <w:r>
        <w:rPr>
          <w:rFonts w:cstheme="minorHAnsi"/>
          <w:color w:val="222222"/>
        </w:rPr>
        <w:t>2015</w:t>
      </w:r>
      <w:r w:rsidRPr="007E189D">
        <w:rPr>
          <w:rFonts w:cstheme="minorHAnsi"/>
          <w:color w:val="222222"/>
          <w:sz w:val="24"/>
          <w:szCs w:val="24"/>
        </w:rPr>
        <w:t xml:space="preserve">. </w:t>
      </w:r>
      <w:proofErr w:type="spellStart"/>
      <w:proofErr w:type="gramStart"/>
      <w:r w:rsidRPr="007E189D">
        <w:rPr>
          <w:rFonts w:cstheme="minorHAnsi"/>
          <w:color w:val="222222"/>
          <w:sz w:val="24"/>
          <w:szCs w:val="24"/>
        </w:rPr>
        <w:t>fitdistrplus</w:t>
      </w:r>
      <w:proofErr w:type="spellEnd"/>
      <w:proofErr w:type="gramEnd"/>
      <w:r w:rsidRPr="007E189D">
        <w:rPr>
          <w:rFonts w:cstheme="minorHAnsi"/>
          <w:color w:val="222222"/>
          <w:sz w:val="24"/>
          <w:szCs w:val="24"/>
        </w:rPr>
        <w:t>: An R Package for Fitting Distributions. Journal</w:t>
      </w:r>
      <w:r>
        <w:rPr>
          <w:rFonts w:cstheme="minorHAnsi"/>
          <w:color w:val="222222"/>
          <w:sz w:val="24"/>
          <w:szCs w:val="24"/>
        </w:rPr>
        <w:t xml:space="preserve"> of Statistical Software, 64:1-34. </w:t>
      </w:r>
      <w:r w:rsidRPr="00AA75D4">
        <w:rPr>
          <w:rFonts w:cstheme="minorHAnsi"/>
          <w:sz w:val="24"/>
          <w:szCs w:val="24"/>
        </w:rPr>
        <w:t>h</w:t>
      </w:r>
      <w:r>
        <w:rPr>
          <w:rFonts w:cstheme="minorHAnsi"/>
          <w:sz w:val="24"/>
          <w:szCs w:val="24"/>
        </w:rPr>
        <w:t>ttp://www.jstatsoft.org/v64/i04</w:t>
      </w:r>
    </w:p>
    <w:p w14:paraId="69A76D7A"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Hu, T., Su, Y., Xue, B., Liu, J., Zhao, X., Fang, J. and </w:t>
      </w:r>
      <w:proofErr w:type="spellStart"/>
      <w:r w:rsidRPr="007E189D">
        <w:rPr>
          <w:rFonts w:cstheme="minorHAnsi"/>
          <w:sz w:val="24"/>
          <w:szCs w:val="24"/>
        </w:rPr>
        <w:t>Guo</w:t>
      </w:r>
      <w:proofErr w:type="spellEnd"/>
      <w:r w:rsidRPr="007E189D">
        <w:rPr>
          <w:rFonts w:cstheme="minorHAnsi"/>
          <w:sz w:val="24"/>
          <w:szCs w:val="24"/>
        </w:rPr>
        <w:t xml:space="preserve">, Q. 2016. Mapping global forest aboveground biomass with </w:t>
      </w:r>
      <w:proofErr w:type="spellStart"/>
      <w:r w:rsidRPr="007E189D">
        <w:rPr>
          <w:rFonts w:cstheme="minorHAnsi"/>
          <w:sz w:val="24"/>
          <w:szCs w:val="24"/>
        </w:rPr>
        <w:t>spaceborne</w:t>
      </w:r>
      <w:proofErr w:type="spellEnd"/>
      <w:r w:rsidRPr="007E189D">
        <w:rPr>
          <w:rFonts w:cstheme="minorHAnsi"/>
          <w:sz w:val="24"/>
          <w:szCs w:val="24"/>
        </w:rPr>
        <w:t xml:space="preserve"> LiDAR, optical imagery, and forest inventory data. Remote Sensing 8:565.</w:t>
      </w:r>
    </w:p>
    <w:p w14:paraId="571FC439"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Keane, R.E., Burgan, R. and van </w:t>
      </w:r>
      <w:proofErr w:type="spellStart"/>
      <w:r w:rsidRPr="007E189D">
        <w:rPr>
          <w:rFonts w:cstheme="minorHAnsi"/>
          <w:sz w:val="24"/>
          <w:szCs w:val="24"/>
        </w:rPr>
        <w:t>Wagtendonk</w:t>
      </w:r>
      <w:proofErr w:type="spellEnd"/>
      <w:r w:rsidRPr="007E189D">
        <w:rPr>
          <w:rFonts w:cstheme="minorHAnsi"/>
          <w:sz w:val="24"/>
          <w:szCs w:val="24"/>
        </w:rPr>
        <w:t>, J. 2001. Mapping wildland fuels for fire management across multiple scales: integrating remote sensing, GIS, and biophysical modeling. International Journal of Wildland Fire 10:301-319.</w:t>
      </w:r>
    </w:p>
    <w:p w14:paraId="78B7B5EA" w14:textId="77777777" w:rsidR="006153E5" w:rsidRPr="007E189D" w:rsidRDefault="006153E5" w:rsidP="006153E5">
      <w:pPr>
        <w:ind w:left="360" w:hanging="360"/>
        <w:rPr>
          <w:rFonts w:cstheme="minorHAnsi"/>
          <w:sz w:val="24"/>
          <w:szCs w:val="24"/>
        </w:rPr>
      </w:pPr>
      <w:r w:rsidRPr="007E189D">
        <w:rPr>
          <w:rFonts w:cstheme="minorHAnsi"/>
          <w:sz w:val="24"/>
          <w:szCs w:val="24"/>
        </w:rPr>
        <w:t>Keane, R.E. 2013. Describing wildland surface fuel loading for fire management: a review of approaches, methods and systems. International Journal of Wildland Fire 22:51-62.</w:t>
      </w:r>
    </w:p>
    <w:p w14:paraId="3ACAD1D6" w14:textId="77777777" w:rsidR="006153E5" w:rsidRDefault="006153E5" w:rsidP="006153E5">
      <w:pPr>
        <w:ind w:left="360" w:hanging="360"/>
        <w:rPr>
          <w:rFonts w:cstheme="minorHAnsi"/>
          <w:sz w:val="24"/>
          <w:szCs w:val="24"/>
        </w:rPr>
      </w:pPr>
      <w:r w:rsidRPr="007E189D">
        <w:rPr>
          <w:rFonts w:cstheme="minorHAnsi"/>
          <w:sz w:val="24"/>
          <w:szCs w:val="24"/>
        </w:rPr>
        <w:lastRenderedPageBreak/>
        <w:t xml:space="preserve">Keane, R.E., </w:t>
      </w:r>
      <w:proofErr w:type="spellStart"/>
      <w:r w:rsidRPr="007E189D">
        <w:rPr>
          <w:rFonts w:cstheme="minorHAnsi"/>
          <w:sz w:val="24"/>
          <w:szCs w:val="24"/>
        </w:rPr>
        <w:t>Herynk</w:t>
      </w:r>
      <w:proofErr w:type="spellEnd"/>
      <w:r w:rsidRPr="007E189D">
        <w:rPr>
          <w:rFonts w:cstheme="minorHAnsi"/>
          <w:sz w:val="24"/>
          <w:szCs w:val="24"/>
        </w:rPr>
        <w:t xml:space="preserve">, J.M., Toney, C., </w:t>
      </w:r>
      <w:proofErr w:type="spellStart"/>
      <w:r w:rsidRPr="007E189D">
        <w:rPr>
          <w:rFonts w:cstheme="minorHAnsi"/>
          <w:sz w:val="24"/>
          <w:szCs w:val="24"/>
        </w:rPr>
        <w:t>Urbanski</w:t>
      </w:r>
      <w:proofErr w:type="spellEnd"/>
      <w:r w:rsidRPr="007E189D">
        <w:rPr>
          <w:rFonts w:cstheme="minorHAnsi"/>
          <w:sz w:val="24"/>
          <w:szCs w:val="24"/>
        </w:rPr>
        <w:t>, S.P., Lutes, D.C. and Ottmar, R.D. 2013. Evaluating the performance and mapping of three fuel classification system using Forest Inventory and Analysis surface fuel measurements. Forest Ecology and Management 305:248-263.</w:t>
      </w:r>
    </w:p>
    <w:p w14:paraId="11E0D417" w14:textId="77777777" w:rsidR="006153E5" w:rsidRDefault="006153E5" w:rsidP="006153E5">
      <w:pPr>
        <w:ind w:left="360" w:hanging="360"/>
        <w:rPr>
          <w:rFonts w:cstheme="minorHAnsi"/>
          <w:sz w:val="24"/>
          <w:szCs w:val="24"/>
        </w:rPr>
      </w:pPr>
      <w:proofErr w:type="spellStart"/>
      <w:r w:rsidRPr="007E189D">
        <w:rPr>
          <w:rFonts w:cstheme="minorHAnsi"/>
          <w:sz w:val="24"/>
          <w:szCs w:val="24"/>
        </w:rPr>
        <w:t>Krasnow</w:t>
      </w:r>
      <w:proofErr w:type="spellEnd"/>
      <w:r w:rsidRPr="007E189D">
        <w:rPr>
          <w:rFonts w:cstheme="minorHAnsi"/>
          <w:sz w:val="24"/>
          <w:szCs w:val="24"/>
        </w:rPr>
        <w:t xml:space="preserve">, K., </w:t>
      </w:r>
      <w:proofErr w:type="spellStart"/>
      <w:r w:rsidRPr="007E189D">
        <w:rPr>
          <w:rFonts w:cstheme="minorHAnsi"/>
          <w:sz w:val="24"/>
          <w:szCs w:val="24"/>
        </w:rPr>
        <w:t>Schoennagel</w:t>
      </w:r>
      <w:proofErr w:type="spellEnd"/>
      <w:r w:rsidRPr="007E189D">
        <w:rPr>
          <w:rFonts w:cstheme="minorHAnsi"/>
          <w:sz w:val="24"/>
          <w:szCs w:val="24"/>
        </w:rPr>
        <w:t>, T. and Veblen, T.T. 2009. Forest fuel mapping and evaluation of LANDFIRE fuel maps in Boulder County, Colorado, USA. Forest Ecology and Management 257:1603-1612.</w:t>
      </w:r>
    </w:p>
    <w:p w14:paraId="7935258F"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Larkin, N.K., </w:t>
      </w:r>
      <w:proofErr w:type="spellStart"/>
      <w:r w:rsidRPr="007E189D">
        <w:rPr>
          <w:rFonts w:cstheme="minorHAnsi"/>
          <w:sz w:val="24"/>
          <w:szCs w:val="24"/>
        </w:rPr>
        <w:t>Raffuse</w:t>
      </w:r>
      <w:proofErr w:type="spellEnd"/>
      <w:r w:rsidRPr="007E189D">
        <w:rPr>
          <w:rFonts w:cstheme="minorHAnsi"/>
          <w:sz w:val="24"/>
          <w:szCs w:val="24"/>
        </w:rPr>
        <w:t>, S.M. and Strand, T.M. 2014. Wildland fire emissions, carbon, and climate: US emissions inventories. Forest Ecology and Management 317:61-69.</w:t>
      </w:r>
      <w:r w:rsidRPr="00AA75D4">
        <w:rPr>
          <w:rFonts w:cstheme="minorHAnsi"/>
          <w:color w:val="222222"/>
        </w:rPr>
        <w:t xml:space="preserve"> </w:t>
      </w:r>
    </w:p>
    <w:p w14:paraId="06EEC96D"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Lutes, D.C., Keane, R.E. and </w:t>
      </w:r>
      <w:proofErr w:type="spellStart"/>
      <w:r w:rsidRPr="007E189D">
        <w:rPr>
          <w:rFonts w:cstheme="minorHAnsi"/>
          <w:sz w:val="24"/>
          <w:szCs w:val="24"/>
        </w:rPr>
        <w:t>Caratti</w:t>
      </w:r>
      <w:proofErr w:type="spellEnd"/>
      <w:r w:rsidRPr="007E189D">
        <w:rPr>
          <w:rFonts w:cstheme="minorHAnsi"/>
          <w:sz w:val="24"/>
          <w:szCs w:val="24"/>
        </w:rPr>
        <w:t>, J. 2009. A surface fuel classification for estimating fire effects. International Journal of Wildland Fire 18:802-814.</w:t>
      </w:r>
    </w:p>
    <w:p w14:paraId="11B2126C"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Ottmar, R.D., Sandberg, D.V., </w:t>
      </w:r>
      <w:proofErr w:type="spellStart"/>
      <w:r w:rsidRPr="007E189D">
        <w:rPr>
          <w:rFonts w:cstheme="minorHAnsi"/>
          <w:sz w:val="24"/>
          <w:szCs w:val="24"/>
        </w:rPr>
        <w:t>Riccardi</w:t>
      </w:r>
      <w:proofErr w:type="spellEnd"/>
      <w:r w:rsidRPr="007E189D">
        <w:rPr>
          <w:rFonts w:cstheme="minorHAnsi"/>
          <w:sz w:val="24"/>
          <w:szCs w:val="24"/>
        </w:rPr>
        <w:t xml:space="preserve">, C.L. and Prichard, S.J. 2007. An overview of the Fuel Characteristic Classification System – quantifying, classifying, and creating </w:t>
      </w:r>
      <w:proofErr w:type="spellStart"/>
      <w:r w:rsidRPr="007E189D">
        <w:rPr>
          <w:rFonts w:cstheme="minorHAnsi"/>
          <w:sz w:val="24"/>
          <w:szCs w:val="24"/>
        </w:rPr>
        <w:t>fuelbeds</w:t>
      </w:r>
      <w:proofErr w:type="spellEnd"/>
      <w:r w:rsidRPr="007E189D">
        <w:rPr>
          <w:rFonts w:cstheme="minorHAnsi"/>
          <w:sz w:val="24"/>
          <w:szCs w:val="24"/>
        </w:rPr>
        <w:t xml:space="preserve"> for resource planning. Canadian Journal of Forest Research 37:2383-2393.</w:t>
      </w:r>
    </w:p>
    <w:p w14:paraId="77797912" w14:textId="77777777" w:rsidR="006153E5" w:rsidRPr="007E189D" w:rsidRDefault="006153E5" w:rsidP="006153E5">
      <w:pPr>
        <w:ind w:left="360" w:hanging="360"/>
        <w:rPr>
          <w:rFonts w:cstheme="minorHAnsi"/>
          <w:sz w:val="24"/>
          <w:szCs w:val="24"/>
        </w:rPr>
      </w:pPr>
      <w:r w:rsidRPr="007E189D">
        <w:rPr>
          <w:rFonts w:cstheme="minorHAnsi"/>
          <w:sz w:val="24"/>
          <w:szCs w:val="24"/>
        </w:rPr>
        <w:t>Ottmar, R.D. 2014. Wildland fire emissions, carbon, and climate: modeling fuel consumption. Forest Ecology and Management 317:41-50.</w:t>
      </w:r>
    </w:p>
    <w:p w14:paraId="0A269E74"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Pierce, K.B. Jr., </w:t>
      </w:r>
      <w:proofErr w:type="spellStart"/>
      <w:r w:rsidRPr="007E189D">
        <w:rPr>
          <w:rFonts w:cstheme="minorHAnsi"/>
          <w:sz w:val="24"/>
          <w:szCs w:val="24"/>
        </w:rPr>
        <w:t>Ohmann</w:t>
      </w:r>
      <w:proofErr w:type="spellEnd"/>
      <w:r w:rsidRPr="007E189D">
        <w:rPr>
          <w:rFonts w:cstheme="minorHAnsi"/>
          <w:sz w:val="24"/>
          <w:szCs w:val="24"/>
        </w:rPr>
        <w:t xml:space="preserve">, J.L., </w:t>
      </w:r>
      <w:proofErr w:type="spellStart"/>
      <w:r w:rsidRPr="007E189D">
        <w:rPr>
          <w:rFonts w:cstheme="minorHAnsi"/>
          <w:sz w:val="24"/>
          <w:szCs w:val="24"/>
        </w:rPr>
        <w:t>Wimberly</w:t>
      </w:r>
      <w:proofErr w:type="spellEnd"/>
      <w:r w:rsidRPr="007E189D">
        <w:rPr>
          <w:rFonts w:cstheme="minorHAnsi"/>
          <w:sz w:val="24"/>
          <w:szCs w:val="24"/>
        </w:rPr>
        <w:t>, M.C., Gregory, M.J. and Fried, J.S. 2009. Mapping wildland fuels and forest structure for land management: a comparison of nearest neighbor imputation and other methods. Canadian Journal of Forest Research 39:1901-1916.</w:t>
      </w:r>
    </w:p>
    <w:p w14:paraId="069985CF"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Peterson, J., Lahm, P., Fitch, M., George, M., </w:t>
      </w:r>
      <w:proofErr w:type="spellStart"/>
      <w:r w:rsidRPr="007E189D">
        <w:rPr>
          <w:rFonts w:cstheme="minorHAnsi"/>
          <w:sz w:val="24"/>
          <w:szCs w:val="24"/>
        </w:rPr>
        <w:t>Haddow</w:t>
      </w:r>
      <w:proofErr w:type="spellEnd"/>
      <w:r w:rsidRPr="007E189D">
        <w:rPr>
          <w:rFonts w:cstheme="minorHAnsi"/>
          <w:sz w:val="24"/>
          <w:szCs w:val="24"/>
        </w:rPr>
        <w:t xml:space="preserve">, D., Melvin, M., Hyde, J. and Eberhardt, E. (editors) 2018. NWCG smoke management guide for prescribed fire. National Wildfire Coordinating Group PMS 420-2, NFES 001279. </w:t>
      </w:r>
      <w:r w:rsidRPr="007E189D">
        <w:rPr>
          <w:rFonts w:cstheme="minorHAnsi"/>
          <w:sz w:val="24"/>
          <w:szCs w:val="24"/>
          <w:highlight w:val="yellow"/>
        </w:rPr>
        <w:t>CHECK REF FORMAT</w:t>
      </w:r>
    </w:p>
    <w:p w14:paraId="4AAF1C7B"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Reinhardt, E.D., Keane, R.E., and Brown, J.K. 1997. First order ﬁre effects model: FOFEM. GTR-INT-344.US Forest Service, Rocky Mountain Research Station, Ogden, Utah, </w:t>
      </w:r>
    </w:p>
    <w:p w14:paraId="3AE4830F" w14:textId="77777777" w:rsidR="006153E5" w:rsidRPr="007E189D" w:rsidRDefault="006153E5" w:rsidP="006153E5">
      <w:pPr>
        <w:ind w:left="360" w:hanging="360"/>
        <w:rPr>
          <w:rFonts w:cstheme="minorHAnsi"/>
          <w:sz w:val="24"/>
          <w:szCs w:val="24"/>
        </w:rPr>
      </w:pPr>
      <w:r w:rsidRPr="007E189D">
        <w:rPr>
          <w:rFonts w:cstheme="minorHAnsi"/>
          <w:sz w:val="24"/>
          <w:szCs w:val="24"/>
        </w:rPr>
        <w:t>Riley, K.L., Grenfell, I.C. and Finney, M.A. 2016. Mapping forest vegetation for the western United States using modified random forests imputation of FIA forest plots. Ecosphere 7:e01472.</w:t>
      </w:r>
    </w:p>
    <w:p w14:paraId="6B84B143" w14:textId="77777777" w:rsidR="006153E5" w:rsidRPr="007E189D" w:rsidRDefault="006153E5" w:rsidP="006153E5">
      <w:pPr>
        <w:ind w:left="360" w:hanging="360"/>
        <w:rPr>
          <w:rFonts w:cstheme="minorHAnsi"/>
          <w:sz w:val="24"/>
          <w:szCs w:val="24"/>
        </w:rPr>
      </w:pPr>
      <w:r w:rsidRPr="007E189D">
        <w:rPr>
          <w:rFonts w:cstheme="minorHAnsi"/>
          <w:sz w:val="24"/>
          <w:szCs w:val="24"/>
        </w:rPr>
        <w:t>Rollins, M.G. 2009. LANDFIRE: a nationally consistent vegetation, wildland fire, and fuel assessment. International Journal of Wildland Fire 18:235-249.</w:t>
      </w:r>
    </w:p>
    <w:p w14:paraId="5C9136DF" w14:textId="77777777" w:rsidR="006153E5" w:rsidRPr="007E189D" w:rsidRDefault="006153E5" w:rsidP="006153E5">
      <w:pPr>
        <w:ind w:left="360" w:hanging="360"/>
        <w:rPr>
          <w:rFonts w:cstheme="minorHAnsi"/>
          <w:sz w:val="24"/>
          <w:szCs w:val="24"/>
        </w:rPr>
      </w:pPr>
      <w:r w:rsidRPr="007E189D">
        <w:rPr>
          <w:rFonts w:cstheme="minorHAnsi"/>
          <w:sz w:val="24"/>
          <w:szCs w:val="24"/>
        </w:rPr>
        <w:t>Rollins, M.G., Keane, R.E., and Parsons, R.A. 2004. Mapping fuels and fire regimes using remote sensing, ecosystem simulation, and gradient modeling. Ecological Applications 14:75-95.</w:t>
      </w:r>
    </w:p>
    <w:p w14:paraId="49F2F9A1"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Scott, J.H., Thompson, M.P., </w:t>
      </w:r>
      <w:proofErr w:type="spellStart"/>
      <w:r w:rsidRPr="007E189D">
        <w:rPr>
          <w:rFonts w:cstheme="minorHAnsi"/>
          <w:sz w:val="24"/>
          <w:szCs w:val="24"/>
        </w:rPr>
        <w:t>Calkin</w:t>
      </w:r>
      <w:proofErr w:type="spellEnd"/>
      <w:r w:rsidRPr="007E189D">
        <w:rPr>
          <w:rFonts w:cstheme="minorHAnsi"/>
          <w:sz w:val="24"/>
          <w:szCs w:val="24"/>
        </w:rPr>
        <w:t xml:space="preserve">, D.E. 2013. A </w:t>
      </w:r>
      <w:proofErr w:type="gramStart"/>
      <w:r w:rsidRPr="007E189D">
        <w:rPr>
          <w:rFonts w:cstheme="minorHAnsi"/>
          <w:sz w:val="24"/>
          <w:szCs w:val="24"/>
        </w:rPr>
        <w:t>wildfire risk assessment framework</w:t>
      </w:r>
      <w:proofErr w:type="gramEnd"/>
      <w:r w:rsidRPr="007E189D">
        <w:rPr>
          <w:rFonts w:cstheme="minorHAnsi"/>
          <w:sz w:val="24"/>
          <w:szCs w:val="24"/>
        </w:rPr>
        <w:t xml:space="preserve"> for land and resource management. RMRS-GTR-315. US Forest Service Rocky Mountain Research Station. 83p.</w:t>
      </w:r>
    </w:p>
    <w:p w14:paraId="095F6F8E" w14:textId="77777777" w:rsidR="006153E5" w:rsidRPr="007E189D" w:rsidRDefault="006153E5" w:rsidP="006153E5">
      <w:pPr>
        <w:ind w:left="360" w:hanging="360"/>
        <w:rPr>
          <w:rFonts w:cstheme="minorHAnsi"/>
          <w:sz w:val="24"/>
          <w:szCs w:val="24"/>
        </w:rPr>
      </w:pPr>
      <w:proofErr w:type="spellStart"/>
      <w:r w:rsidRPr="007E189D">
        <w:rPr>
          <w:rFonts w:cstheme="minorHAnsi"/>
          <w:sz w:val="24"/>
          <w:szCs w:val="24"/>
        </w:rPr>
        <w:t>Thurner</w:t>
      </w:r>
      <w:proofErr w:type="spellEnd"/>
      <w:r w:rsidRPr="007E189D">
        <w:rPr>
          <w:rFonts w:cstheme="minorHAnsi"/>
          <w:sz w:val="24"/>
          <w:szCs w:val="24"/>
        </w:rPr>
        <w:t xml:space="preserve">, M.; Beer, C.; Santoro, M.; </w:t>
      </w:r>
      <w:proofErr w:type="spellStart"/>
      <w:r w:rsidRPr="007E189D">
        <w:rPr>
          <w:rFonts w:cstheme="minorHAnsi"/>
          <w:sz w:val="24"/>
          <w:szCs w:val="24"/>
        </w:rPr>
        <w:t>Carvalhais</w:t>
      </w:r>
      <w:proofErr w:type="spellEnd"/>
      <w:r w:rsidRPr="007E189D">
        <w:rPr>
          <w:rFonts w:cstheme="minorHAnsi"/>
          <w:sz w:val="24"/>
          <w:szCs w:val="24"/>
        </w:rPr>
        <w:t xml:space="preserve">, N.; </w:t>
      </w:r>
      <w:proofErr w:type="spellStart"/>
      <w:r w:rsidRPr="007E189D">
        <w:rPr>
          <w:rFonts w:cstheme="minorHAnsi"/>
          <w:sz w:val="24"/>
          <w:szCs w:val="24"/>
        </w:rPr>
        <w:t>Wutzler</w:t>
      </w:r>
      <w:proofErr w:type="spellEnd"/>
      <w:r w:rsidRPr="007E189D">
        <w:rPr>
          <w:rFonts w:cstheme="minorHAnsi"/>
          <w:sz w:val="24"/>
          <w:szCs w:val="24"/>
        </w:rPr>
        <w:t xml:space="preserve">, T.; </w:t>
      </w:r>
      <w:proofErr w:type="spellStart"/>
      <w:r w:rsidRPr="007E189D">
        <w:rPr>
          <w:rFonts w:cstheme="minorHAnsi"/>
          <w:sz w:val="24"/>
          <w:szCs w:val="24"/>
        </w:rPr>
        <w:t>Schepaschenko</w:t>
      </w:r>
      <w:proofErr w:type="spellEnd"/>
      <w:r w:rsidRPr="007E189D">
        <w:rPr>
          <w:rFonts w:cstheme="minorHAnsi"/>
          <w:sz w:val="24"/>
          <w:szCs w:val="24"/>
        </w:rPr>
        <w:t xml:space="preserve">, D.; </w:t>
      </w:r>
      <w:proofErr w:type="spellStart"/>
      <w:r w:rsidRPr="007E189D">
        <w:rPr>
          <w:rFonts w:cstheme="minorHAnsi"/>
          <w:sz w:val="24"/>
          <w:szCs w:val="24"/>
        </w:rPr>
        <w:t>Shvidenko</w:t>
      </w:r>
      <w:proofErr w:type="spellEnd"/>
      <w:r w:rsidRPr="007E189D">
        <w:rPr>
          <w:rFonts w:cstheme="minorHAnsi"/>
          <w:sz w:val="24"/>
          <w:szCs w:val="24"/>
        </w:rPr>
        <w:t xml:space="preserve">, A.; </w:t>
      </w:r>
      <w:proofErr w:type="spellStart"/>
      <w:r w:rsidRPr="007E189D">
        <w:rPr>
          <w:rFonts w:cstheme="minorHAnsi"/>
          <w:sz w:val="24"/>
          <w:szCs w:val="24"/>
        </w:rPr>
        <w:t>Kompter</w:t>
      </w:r>
      <w:proofErr w:type="spellEnd"/>
      <w:r w:rsidRPr="007E189D">
        <w:rPr>
          <w:rFonts w:cstheme="minorHAnsi"/>
          <w:sz w:val="24"/>
          <w:szCs w:val="24"/>
        </w:rPr>
        <w:t xml:space="preserve">, E.; Ahrens, B.; </w:t>
      </w:r>
      <w:proofErr w:type="spellStart"/>
      <w:r w:rsidRPr="007E189D">
        <w:rPr>
          <w:rFonts w:cstheme="minorHAnsi"/>
          <w:sz w:val="24"/>
          <w:szCs w:val="24"/>
        </w:rPr>
        <w:t>Levick</w:t>
      </w:r>
      <w:proofErr w:type="spellEnd"/>
      <w:r w:rsidRPr="007E189D">
        <w:rPr>
          <w:rFonts w:cstheme="minorHAnsi"/>
          <w:sz w:val="24"/>
          <w:szCs w:val="24"/>
        </w:rPr>
        <w:t xml:space="preserve">, S.R.; et al. Carbon stock and density of northern boreal and temperate forests. Global Ecology and Biogeography23:297–310. </w:t>
      </w:r>
    </w:p>
    <w:p w14:paraId="2D475ACD" w14:textId="77777777" w:rsidR="006153E5" w:rsidRPr="007E189D" w:rsidRDefault="006153E5" w:rsidP="006153E5">
      <w:pPr>
        <w:ind w:left="360" w:hanging="360"/>
        <w:rPr>
          <w:rFonts w:cstheme="minorHAnsi"/>
          <w:sz w:val="24"/>
          <w:szCs w:val="24"/>
        </w:rPr>
      </w:pPr>
      <w:proofErr w:type="spellStart"/>
      <w:r w:rsidRPr="007E189D">
        <w:rPr>
          <w:rFonts w:cstheme="minorHAnsi"/>
          <w:sz w:val="24"/>
          <w:szCs w:val="24"/>
        </w:rPr>
        <w:t>Urbanski</w:t>
      </w:r>
      <w:proofErr w:type="spellEnd"/>
      <w:r w:rsidRPr="007E189D">
        <w:rPr>
          <w:rFonts w:cstheme="minorHAnsi"/>
          <w:sz w:val="24"/>
          <w:szCs w:val="24"/>
        </w:rPr>
        <w:t>, S. 2014. Wildland fire emissions, carbon and climate: emissions factors. Forest Ecology and Management 317:51-60.</w:t>
      </w:r>
    </w:p>
    <w:p w14:paraId="25733780" w14:textId="77777777" w:rsidR="006153E5" w:rsidRPr="007E189D" w:rsidRDefault="006153E5" w:rsidP="006153E5">
      <w:pPr>
        <w:ind w:left="360" w:hanging="360"/>
        <w:rPr>
          <w:rFonts w:cstheme="minorHAnsi"/>
          <w:sz w:val="24"/>
          <w:szCs w:val="24"/>
        </w:rPr>
      </w:pPr>
      <w:r w:rsidRPr="007E189D">
        <w:rPr>
          <w:rFonts w:cstheme="minorHAnsi"/>
          <w:sz w:val="24"/>
          <w:szCs w:val="24"/>
        </w:rPr>
        <w:t xml:space="preserve">US EPA 2017 Profile of version 1 of the 2014 National Emissions Inventory.  </w:t>
      </w:r>
    </w:p>
    <w:p w14:paraId="5024F8D9" w14:textId="58B335ED" w:rsidR="006153E5" w:rsidRDefault="006153E5" w:rsidP="006153E5">
      <w:pPr>
        <w:ind w:left="360" w:hanging="360"/>
        <w:rPr>
          <w:ins w:id="567" w:author="Maureen C. Kennedy" w:date="2018-08-02T15:12:00Z"/>
          <w:rFonts w:cstheme="minorHAnsi"/>
          <w:sz w:val="24"/>
          <w:szCs w:val="24"/>
        </w:rPr>
      </w:pPr>
      <w:r w:rsidRPr="007E189D">
        <w:rPr>
          <w:rFonts w:cstheme="minorHAnsi"/>
          <w:sz w:val="24"/>
          <w:szCs w:val="24"/>
        </w:rPr>
        <w:t xml:space="preserve"> </w:t>
      </w:r>
      <w:hyperlink r:id="rId10" w:history="1">
        <w:r w:rsidRPr="007E189D">
          <w:rPr>
            <w:rStyle w:val="Hyperlink"/>
            <w:rFonts w:cstheme="minorHAnsi"/>
            <w:sz w:val="24"/>
            <w:szCs w:val="24"/>
          </w:rPr>
          <w:t>https://www.epa.gov/sites/production/files/2017-04/documents/2014neiv1_profile_final_april182017.pdf</w:t>
        </w:r>
      </w:hyperlink>
      <w:r w:rsidRPr="007E189D">
        <w:rPr>
          <w:rFonts w:cstheme="minorHAnsi"/>
          <w:sz w:val="24"/>
          <w:szCs w:val="24"/>
        </w:rPr>
        <w:t xml:space="preserve"> [accessed June 21, 2018]</w:t>
      </w:r>
    </w:p>
    <w:p w14:paraId="272F9152" w14:textId="77777777" w:rsidR="0035130F" w:rsidRPr="007E189D" w:rsidRDefault="0035130F" w:rsidP="0035130F">
      <w:pPr>
        <w:rPr>
          <w:ins w:id="568" w:author="Maureen C. Kennedy" w:date="2018-08-02T15:12:00Z"/>
          <w:rFonts w:cstheme="minorHAnsi"/>
          <w:sz w:val="24"/>
          <w:szCs w:val="24"/>
        </w:rPr>
      </w:pPr>
      <w:ins w:id="569" w:author="Maureen C. Kennedy" w:date="2018-08-02T15:12:00Z">
        <w:r w:rsidRPr="0035130F">
          <w:rPr>
            <w:rFonts w:cstheme="minorHAnsi"/>
            <w:sz w:val="24"/>
            <w:szCs w:val="24"/>
          </w:rPr>
          <w:t>Beck, M. B. 1987. Water quality modeling: A review of the analysis of uncertainty. Water Resources Research 23:1393–1442.</w:t>
        </w:r>
      </w:ins>
    </w:p>
    <w:p w14:paraId="66E6AB76" w14:textId="77777777" w:rsidR="0035130F" w:rsidRPr="00077F77" w:rsidRDefault="0035130F" w:rsidP="0035130F">
      <w:pPr>
        <w:widowControl w:val="0"/>
        <w:autoSpaceDE w:val="0"/>
        <w:autoSpaceDN w:val="0"/>
        <w:adjustRightInd w:val="0"/>
        <w:ind w:left="480" w:hanging="480"/>
        <w:rPr>
          <w:ins w:id="570" w:author="Maureen C. Kennedy" w:date="2018-08-02T15:12:00Z"/>
          <w:rFonts w:ascii="Calibri" w:hAnsi="Calibri" w:cs="Calibri"/>
          <w:noProof/>
          <w:sz w:val="24"/>
          <w:szCs w:val="24"/>
        </w:rPr>
      </w:pPr>
      <w:ins w:id="571" w:author="Maureen C. Kennedy" w:date="2018-08-02T15:12:00Z">
        <w:r>
          <w:rPr>
            <w:rFonts w:cstheme="minorHAnsi"/>
            <w:sz w:val="24"/>
            <w:szCs w:val="24"/>
          </w:rPr>
          <w:fldChar w:fldCharType="begin" w:fldLock="1"/>
        </w:r>
        <w:r>
          <w:rPr>
            <w:rFonts w:cstheme="minorHAnsi"/>
            <w:sz w:val="24"/>
            <w:szCs w:val="24"/>
          </w:rPr>
          <w:instrText xml:space="preserve">ADDIN Mendeley Bibliography CSL_BIBLIOGRAPHY </w:instrText>
        </w:r>
        <w:r>
          <w:rPr>
            <w:rFonts w:cstheme="minorHAnsi"/>
            <w:sz w:val="24"/>
            <w:szCs w:val="24"/>
          </w:rPr>
          <w:fldChar w:fldCharType="separate"/>
        </w:r>
        <w:r w:rsidRPr="00077F77">
          <w:rPr>
            <w:rFonts w:ascii="Calibri" w:hAnsi="Calibri" w:cs="Calibri"/>
            <w:noProof/>
            <w:sz w:val="24"/>
            <w:szCs w:val="24"/>
          </w:rPr>
          <w:t>Delignette-Muller, M., and C. Dutang. 2015. fitdistrplus: An R Package for Fitting Distributions. Journal of Statistical Software 64:1–34.</w:t>
        </w:r>
      </w:ins>
    </w:p>
    <w:p w14:paraId="3A4CC24E" w14:textId="77777777" w:rsidR="0035130F" w:rsidRPr="00077F77" w:rsidRDefault="0035130F" w:rsidP="0035130F">
      <w:pPr>
        <w:widowControl w:val="0"/>
        <w:autoSpaceDE w:val="0"/>
        <w:autoSpaceDN w:val="0"/>
        <w:adjustRightInd w:val="0"/>
        <w:ind w:left="480" w:hanging="480"/>
        <w:rPr>
          <w:ins w:id="572" w:author="Maureen C. Kennedy" w:date="2018-08-02T15:12:00Z"/>
          <w:rFonts w:ascii="Calibri" w:hAnsi="Calibri" w:cs="Calibri"/>
          <w:noProof/>
          <w:sz w:val="24"/>
          <w:szCs w:val="24"/>
        </w:rPr>
      </w:pPr>
      <w:ins w:id="573" w:author="Maureen C. Kennedy" w:date="2018-08-02T15:12:00Z">
        <w:r w:rsidRPr="00077F77">
          <w:rPr>
            <w:rFonts w:ascii="Calibri" w:hAnsi="Calibri" w:cs="Calibri"/>
            <w:noProof/>
            <w:sz w:val="24"/>
            <w:szCs w:val="24"/>
          </w:rPr>
          <w:t>Duan, N., W. G. Manning, C. N. Morris, and J. P. Newhouse. 1983. A Comparison of Alternative Models for the Demand for Medical Care. Journal of Business &amp; Economic Statistics 1:115–126.</w:t>
        </w:r>
      </w:ins>
    </w:p>
    <w:p w14:paraId="2DC70E84" w14:textId="77777777" w:rsidR="0035130F" w:rsidRDefault="0035130F" w:rsidP="0035130F">
      <w:pPr>
        <w:widowControl w:val="0"/>
        <w:autoSpaceDE w:val="0"/>
        <w:autoSpaceDN w:val="0"/>
        <w:adjustRightInd w:val="0"/>
        <w:ind w:left="480" w:hanging="480"/>
        <w:rPr>
          <w:ins w:id="574" w:author="Maureen C. Kennedy" w:date="2018-08-02T15:12:00Z"/>
          <w:rFonts w:ascii="Calibri" w:hAnsi="Calibri" w:cs="Calibri"/>
          <w:noProof/>
          <w:sz w:val="24"/>
          <w:szCs w:val="24"/>
        </w:rPr>
      </w:pPr>
      <w:ins w:id="575" w:author="Maureen C. Kennedy" w:date="2018-08-02T15:12:00Z">
        <w:r w:rsidRPr="00077F77">
          <w:rPr>
            <w:rFonts w:ascii="Calibri" w:hAnsi="Calibri" w:cs="Calibri"/>
            <w:noProof/>
            <w:sz w:val="24"/>
            <w:szCs w:val="24"/>
          </w:rPr>
          <w:t>Gregg, T. F., and S. Hummel. 2002. Assessing Sampling Uncertainty in FVS Projections Using a Bootstrap Resampling Method.</w:t>
        </w:r>
      </w:ins>
    </w:p>
    <w:p w14:paraId="4884B22C" w14:textId="77777777" w:rsidR="0035130F" w:rsidRDefault="0035130F" w:rsidP="0035130F">
      <w:pPr>
        <w:widowControl w:val="0"/>
        <w:autoSpaceDE w:val="0"/>
        <w:autoSpaceDN w:val="0"/>
        <w:adjustRightInd w:val="0"/>
        <w:ind w:left="480" w:hanging="480"/>
        <w:rPr>
          <w:ins w:id="576" w:author="Maureen C. Kennedy" w:date="2018-08-02T15:12:00Z"/>
          <w:rFonts w:ascii="Calibri" w:hAnsi="Calibri" w:cs="Calibri"/>
          <w:noProof/>
          <w:sz w:val="24"/>
          <w:szCs w:val="24"/>
        </w:rPr>
      </w:pPr>
      <w:ins w:id="577" w:author="Maureen C. Kennedy" w:date="2018-08-02T15:12:00Z">
        <w:r w:rsidRPr="00F032C3">
          <w:rPr>
            <w:rFonts w:ascii="Calibri" w:hAnsi="Calibri" w:cs="Calibri"/>
            <w:noProof/>
            <w:sz w:val="24"/>
            <w:szCs w:val="24"/>
          </w:rPr>
          <w:t>Hanna, S. R. 1988. Air Quality Model Evaluation and Uncertainty. JAPCA 38:406–412.</w:t>
        </w:r>
      </w:ins>
    </w:p>
    <w:p w14:paraId="25B4221F" w14:textId="77777777" w:rsidR="0035130F" w:rsidRPr="00077F77" w:rsidRDefault="0035130F" w:rsidP="0035130F">
      <w:pPr>
        <w:widowControl w:val="0"/>
        <w:autoSpaceDE w:val="0"/>
        <w:autoSpaceDN w:val="0"/>
        <w:adjustRightInd w:val="0"/>
        <w:ind w:left="480" w:hanging="480"/>
        <w:rPr>
          <w:ins w:id="578" w:author="Maureen C. Kennedy" w:date="2018-08-02T15:12:00Z"/>
          <w:rFonts w:ascii="Calibri" w:hAnsi="Calibri" w:cs="Calibri"/>
          <w:noProof/>
          <w:sz w:val="24"/>
          <w:szCs w:val="24"/>
        </w:rPr>
      </w:pPr>
      <w:ins w:id="579" w:author="Maureen C. Kennedy" w:date="2018-08-02T15:12:00Z">
        <w:r w:rsidRPr="00F032C3">
          <w:rPr>
            <w:rFonts w:ascii="Calibri" w:hAnsi="Calibri" w:cs="Calibri"/>
            <w:noProof/>
            <w:sz w:val="24"/>
            <w:szCs w:val="24"/>
          </w:rPr>
          <w:t>Hummel, S., and P. Cunningham. 2006. Estimating variation in a landscape simulation of forest structure. Forest Ecology and Management 228:135–144.</w:t>
        </w:r>
      </w:ins>
    </w:p>
    <w:p w14:paraId="0A8DB477" w14:textId="77777777" w:rsidR="0035130F" w:rsidRPr="00077F77" w:rsidRDefault="0035130F" w:rsidP="0035130F">
      <w:pPr>
        <w:widowControl w:val="0"/>
        <w:autoSpaceDE w:val="0"/>
        <w:autoSpaceDN w:val="0"/>
        <w:adjustRightInd w:val="0"/>
        <w:ind w:left="480" w:hanging="480"/>
        <w:rPr>
          <w:ins w:id="580" w:author="Maureen C. Kennedy" w:date="2018-08-02T15:12:00Z"/>
          <w:rFonts w:ascii="Calibri" w:hAnsi="Calibri" w:cs="Calibri"/>
          <w:noProof/>
          <w:sz w:val="24"/>
          <w:szCs w:val="24"/>
        </w:rPr>
      </w:pPr>
      <w:ins w:id="581" w:author="Maureen C. Kennedy" w:date="2018-08-02T15:12:00Z">
        <w:r w:rsidRPr="00077F77">
          <w:rPr>
            <w:rFonts w:ascii="Calibri" w:hAnsi="Calibri" w:cs="Calibri"/>
            <w:noProof/>
            <w:sz w:val="24"/>
            <w:szCs w:val="24"/>
          </w:rPr>
          <w:t>Lachenbruch, P. A. 2002. Analysis of data with excess zeros. Statistical Methods in Medical Research 11:297–302.</w:t>
        </w:r>
      </w:ins>
    </w:p>
    <w:p w14:paraId="7950EB5B" w14:textId="77777777" w:rsidR="0035130F" w:rsidRPr="00077F77" w:rsidRDefault="0035130F" w:rsidP="0035130F">
      <w:pPr>
        <w:widowControl w:val="0"/>
        <w:autoSpaceDE w:val="0"/>
        <w:autoSpaceDN w:val="0"/>
        <w:adjustRightInd w:val="0"/>
        <w:ind w:left="480" w:hanging="480"/>
        <w:rPr>
          <w:ins w:id="582" w:author="Maureen C. Kennedy" w:date="2018-08-02T15:12:00Z"/>
          <w:rFonts w:ascii="Calibri" w:hAnsi="Calibri" w:cs="Calibri"/>
          <w:noProof/>
          <w:sz w:val="24"/>
          <w:szCs w:val="24"/>
        </w:rPr>
      </w:pPr>
      <w:ins w:id="583" w:author="Maureen C. Kennedy" w:date="2018-08-02T15:12:00Z">
        <w:r w:rsidRPr="00077F77">
          <w:rPr>
            <w:rFonts w:ascii="Calibri" w:hAnsi="Calibri" w:cs="Calibri"/>
            <w:noProof/>
            <w:sz w:val="24"/>
            <w:szCs w:val="24"/>
          </w:rPr>
          <w:t>Lecomte, J. B., H. P. Benoît, S. Ancelet, M. P. Etienne, L. Bel, and E. Parent. 2013. Compound Poisson-gamma vs. delta-gamma to handle zero-inflated continuous data under a variable sampling volume. Methods in Ecology and Evolution 4:1159–1166.</w:t>
        </w:r>
      </w:ins>
    </w:p>
    <w:p w14:paraId="3061EFC1" w14:textId="77777777" w:rsidR="0035130F" w:rsidRPr="00077F77" w:rsidRDefault="0035130F" w:rsidP="0035130F">
      <w:pPr>
        <w:widowControl w:val="0"/>
        <w:autoSpaceDE w:val="0"/>
        <w:autoSpaceDN w:val="0"/>
        <w:adjustRightInd w:val="0"/>
        <w:ind w:left="480" w:hanging="480"/>
        <w:rPr>
          <w:ins w:id="584" w:author="Maureen C. Kennedy" w:date="2018-08-02T15:12:00Z"/>
          <w:rFonts w:ascii="Calibri" w:hAnsi="Calibri" w:cs="Calibri"/>
          <w:noProof/>
          <w:sz w:val="24"/>
          <w:szCs w:val="24"/>
        </w:rPr>
      </w:pPr>
      <w:ins w:id="585" w:author="Maureen C. Kennedy" w:date="2018-08-02T15:12:00Z">
        <w:r w:rsidRPr="00077F77">
          <w:rPr>
            <w:rFonts w:ascii="Calibri" w:hAnsi="Calibri" w:cs="Calibri"/>
            <w:noProof/>
            <w:sz w:val="24"/>
            <w:szCs w:val="24"/>
          </w:rPr>
          <w:t>Lilliefors, H. W. 1967. On the Kolmogorov-Smirnov test for normality with mean and variance unknown. American Statistical Journal June:399–402.</w:t>
        </w:r>
      </w:ins>
    </w:p>
    <w:p w14:paraId="383795F5" w14:textId="77777777" w:rsidR="0035130F" w:rsidRDefault="0035130F" w:rsidP="0035130F">
      <w:pPr>
        <w:widowControl w:val="0"/>
        <w:autoSpaceDE w:val="0"/>
        <w:autoSpaceDN w:val="0"/>
        <w:adjustRightInd w:val="0"/>
        <w:ind w:left="480" w:hanging="480"/>
        <w:rPr>
          <w:ins w:id="586" w:author="Maureen C. Kennedy" w:date="2018-08-02T15:12:00Z"/>
          <w:rFonts w:ascii="Calibri" w:hAnsi="Calibri" w:cs="Calibri"/>
          <w:noProof/>
          <w:sz w:val="24"/>
          <w:szCs w:val="24"/>
        </w:rPr>
      </w:pPr>
      <w:ins w:id="587" w:author="Maureen C. Kennedy" w:date="2018-08-02T15:12:00Z">
        <w:r w:rsidRPr="00077F77">
          <w:rPr>
            <w:rFonts w:ascii="Calibri" w:hAnsi="Calibri" w:cs="Calibri"/>
            <w:noProof/>
            <w:sz w:val="24"/>
            <w:szCs w:val="24"/>
          </w:rPr>
          <w:t>Massart, P. 1990. The tight constant in the Dvoretzky-Kiefer-Wolfowitz inequality. The Annals of Probability 18:1269–1283.</w:t>
        </w:r>
      </w:ins>
    </w:p>
    <w:p w14:paraId="47809F7C" w14:textId="77777777" w:rsidR="0035130F" w:rsidRPr="00077F77" w:rsidRDefault="0035130F" w:rsidP="0035130F">
      <w:pPr>
        <w:widowControl w:val="0"/>
        <w:autoSpaceDE w:val="0"/>
        <w:autoSpaceDN w:val="0"/>
        <w:adjustRightInd w:val="0"/>
        <w:ind w:left="480" w:hanging="480"/>
        <w:rPr>
          <w:ins w:id="588" w:author="Maureen C. Kennedy" w:date="2018-08-02T15:12:00Z"/>
          <w:rFonts w:ascii="Calibri" w:hAnsi="Calibri" w:cs="Calibri"/>
          <w:noProof/>
          <w:sz w:val="24"/>
          <w:szCs w:val="24"/>
        </w:rPr>
      </w:pPr>
      <w:ins w:id="589" w:author="Maureen C. Kennedy" w:date="2018-08-02T15:12:00Z">
        <w:r w:rsidRPr="0035130F">
          <w:rPr>
            <w:rFonts w:ascii="Calibri" w:hAnsi="Calibri" w:cs="Calibri"/>
            <w:noProof/>
            <w:sz w:val="24"/>
            <w:szCs w:val="24"/>
          </w:rPr>
          <w:t>O’neill, R. V., and R. H. Gardner. 1979. Sources of Uncertainty in Ecological Models. Pages 447–463 in B. P. Zeigler, M. S. Elzas, G. J. Klir, and T. I. Oren, editors. Methodology in Systems Modelling and Simulation. North-Holland Publishing Company, Amsterdam. New York. Oxford, New York, US.</w:t>
        </w:r>
      </w:ins>
    </w:p>
    <w:p w14:paraId="2C733CD4" w14:textId="77777777" w:rsidR="0035130F" w:rsidRPr="00077F77" w:rsidRDefault="0035130F" w:rsidP="0035130F">
      <w:pPr>
        <w:widowControl w:val="0"/>
        <w:autoSpaceDE w:val="0"/>
        <w:autoSpaceDN w:val="0"/>
        <w:adjustRightInd w:val="0"/>
        <w:ind w:left="480" w:hanging="480"/>
        <w:rPr>
          <w:ins w:id="590" w:author="Maureen C. Kennedy" w:date="2018-08-02T15:12:00Z"/>
          <w:rFonts w:ascii="Calibri" w:hAnsi="Calibri" w:cs="Calibri"/>
          <w:noProof/>
          <w:sz w:val="24"/>
          <w:szCs w:val="24"/>
        </w:rPr>
      </w:pPr>
      <w:ins w:id="591" w:author="Maureen C. Kennedy" w:date="2018-08-02T15:12:00Z">
        <w:r w:rsidRPr="00077F77">
          <w:rPr>
            <w:rFonts w:ascii="Calibri" w:hAnsi="Calibri" w:cs="Calibri"/>
            <w:noProof/>
            <w:sz w:val="24"/>
            <w:szCs w:val="24"/>
          </w:rPr>
          <w:t>Prichard, S. J., E. C. Karau, R. D. Ottmar, M. C. Kennedy, J. B. Cronan, C. S. Wright, and R. E. Keane. 2014. Evaluation of the CONSUME and FOFEM fuel consumption models in pine and mixed hardwood forests of the eastern United States. Canadian Journal of Forest Research-Revue Canadienne De Recherche Forestiere 44:784–795.</w:t>
        </w:r>
      </w:ins>
    </w:p>
    <w:p w14:paraId="5BF15041" w14:textId="77777777" w:rsidR="0035130F" w:rsidRPr="00077F77" w:rsidRDefault="0035130F" w:rsidP="0035130F">
      <w:pPr>
        <w:widowControl w:val="0"/>
        <w:autoSpaceDE w:val="0"/>
        <w:autoSpaceDN w:val="0"/>
        <w:adjustRightInd w:val="0"/>
        <w:ind w:left="480" w:hanging="480"/>
        <w:rPr>
          <w:ins w:id="592" w:author="Maureen C. Kennedy" w:date="2018-08-02T15:12:00Z"/>
          <w:rFonts w:ascii="Calibri" w:hAnsi="Calibri" w:cs="Calibri"/>
          <w:noProof/>
          <w:sz w:val="24"/>
          <w:szCs w:val="24"/>
        </w:rPr>
      </w:pPr>
      <w:ins w:id="593" w:author="Maureen C. Kennedy" w:date="2018-08-02T15:12:00Z">
        <w:r w:rsidRPr="00077F77">
          <w:rPr>
            <w:rFonts w:ascii="Calibri" w:hAnsi="Calibri" w:cs="Calibri"/>
            <w:noProof/>
            <w:sz w:val="24"/>
            <w:szCs w:val="24"/>
          </w:rPr>
          <w:t>R Core Team. 2017. R: A language and environment for statistical computing. R Foundation for Statistical Computing, Vienna, Austria.</w:t>
        </w:r>
      </w:ins>
    </w:p>
    <w:p w14:paraId="53A0B324" w14:textId="77777777" w:rsidR="0035130F" w:rsidRDefault="0035130F" w:rsidP="0035130F">
      <w:pPr>
        <w:widowControl w:val="0"/>
        <w:autoSpaceDE w:val="0"/>
        <w:autoSpaceDN w:val="0"/>
        <w:adjustRightInd w:val="0"/>
        <w:ind w:left="480" w:hanging="480"/>
        <w:rPr>
          <w:ins w:id="594" w:author="Maureen C. Kennedy" w:date="2018-08-02T15:12:00Z"/>
          <w:rFonts w:ascii="Calibri" w:hAnsi="Calibri" w:cs="Calibri"/>
          <w:noProof/>
          <w:sz w:val="24"/>
          <w:szCs w:val="24"/>
        </w:rPr>
      </w:pPr>
      <w:ins w:id="595" w:author="Maureen C. Kennedy" w:date="2018-08-02T15:12:00Z">
        <w:r w:rsidRPr="00077F77">
          <w:rPr>
            <w:rFonts w:ascii="Calibri" w:hAnsi="Calibri" w:cs="Calibri"/>
            <w:noProof/>
            <w:sz w:val="24"/>
            <w:szCs w:val="24"/>
          </w:rPr>
          <w:t>Robinson, A. P., and R. E. Froese. 2004. Model validation using equivalence tests. Ecological Modelling 176:349–358.</w:t>
        </w:r>
      </w:ins>
    </w:p>
    <w:p w14:paraId="57054AA3" w14:textId="77777777" w:rsidR="0035130F" w:rsidRPr="00077F77" w:rsidRDefault="0035130F" w:rsidP="0035130F">
      <w:pPr>
        <w:widowControl w:val="0"/>
        <w:autoSpaceDE w:val="0"/>
        <w:autoSpaceDN w:val="0"/>
        <w:adjustRightInd w:val="0"/>
        <w:ind w:left="480" w:hanging="480"/>
        <w:rPr>
          <w:ins w:id="596" w:author="Maureen C. Kennedy" w:date="2018-08-02T15:12:00Z"/>
          <w:rFonts w:ascii="Calibri" w:hAnsi="Calibri" w:cs="Calibri"/>
          <w:noProof/>
          <w:sz w:val="24"/>
          <w:szCs w:val="24"/>
        </w:rPr>
      </w:pPr>
      <w:ins w:id="597" w:author="Maureen C. Kennedy" w:date="2018-08-02T15:12:00Z">
        <w:r w:rsidRPr="0035130F">
          <w:rPr>
            <w:rFonts w:ascii="Calibri" w:hAnsi="Calibri" w:cs="Calibri"/>
            <w:noProof/>
            <w:sz w:val="24"/>
            <w:szCs w:val="24"/>
          </w:rPr>
          <w:t>Turley, M. C., and E. D. Ford. 2009. Definition and calculation of uncertainty in ecological process models. Ecological Modelling 220:1968–1983.</w:t>
        </w:r>
      </w:ins>
    </w:p>
    <w:p w14:paraId="010D31E6" w14:textId="77777777" w:rsidR="0035130F" w:rsidRPr="00077F77" w:rsidRDefault="0035130F" w:rsidP="0035130F">
      <w:pPr>
        <w:widowControl w:val="0"/>
        <w:autoSpaceDE w:val="0"/>
        <w:autoSpaceDN w:val="0"/>
        <w:adjustRightInd w:val="0"/>
        <w:ind w:left="480" w:hanging="480"/>
        <w:rPr>
          <w:ins w:id="598" w:author="Maureen C. Kennedy" w:date="2018-08-02T15:12:00Z"/>
          <w:rFonts w:ascii="Calibri" w:hAnsi="Calibri" w:cs="Calibri"/>
          <w:noProof/>
          <w:sz w:val="24"/>
        </w:rPr>
      </w:pPr>
      <w:ins w:id="599" w:author="Maureen C. Kennedy" w:date="2018-08-02T15:12:00Z">
        <w:r w:rsidRPr="00077F77">
          <w:rPr>
            <w:rFonts w:ascii="Calibri" w:hAnsi="Calibri" w:cs="Calibri"/>
            <w:noProof/>
            <w:sz w:val="24"/>
            <w:szCs w:val="24"/>
          </w:rPr>
          <w:t>Welsh, A. H., R. B. Cunningham, C. F. Donnelly, and D. B. Lindenmayer. 1996. Modelling the abundance of rare species: statistical models for counts with extra zeros. Ecological Modelling 88:297–308.</w:t>
        </w:r>
      </w:ins>
    </w:p>
    <w:p w14:paraId="6E289D83" w14:textId="2F7A2563" w:rsidR="0035130F" w:rsidRPr="007E189D" w:rsidDel="0035130F" w:rsidRDefault="0035130F" w:rsidP="0035130F">
      <w:pPr>
        <w:ind w:left="360" w:hanging="360"/>
        <w:rPr>
          <w:del w:id="600" w:author="Maureen C. Kennedy" w:date="2018-08-02T15:12:00Z"/>
          <w:rFonts w:cstheme="minorHAnsi"/>
          <w:sz w:val="24"/>
          <w:szCs w:val="24"/>
        </w:rPr>
        <w:pPrChange w:id="601" w:author="Maureen C. Kennedy" w:date="2018-08-02T15:12:00Z">
          <w:pPr>
            <w:ind w:left="360" w:hanging="360"/>
          </w:pPr>
        </w:pPrChange>
      </w:pPr>
      <w:ins w:id="602" w:author="Maureen C. Kennedy" w:date="2018-08-02T15:12:00Z">
        <w:r>
          <w:rPr>
            <w:rFonts w:cstheme="minorHAnsi"/>
            <w:sz w:val="24"/>
            <w:szCs w:val="24"/>
          </w:rPr>
          <w:fldChar w:fldCharType="end"/>
        </w:r>
      </w:ins>
    </w:p>
    <w:p w14:paraId="356B8462" w14:textId="7BF90A79" w:rsidR="006153E5" w:rsidRPr="007E189D" w:rsidDel="0035130F" w:rsidRDefault="006153E5" w:rsidP="0035130F">
      <w:pPr>
        <w:ind w:left="360" w:hanging="360"/>
        <w:rPr>
          <w:del w:id="603" w:author="Maureen C. Kennedy" w:date="2018-08-02T15:12:00Z"/>
          <w:rFonts w:cstheme="minorHAnsi"/>
          <w:sz w:val="24"/>
          <w:szCs w:val="24"/>
        </w:rPr>
        <w:pPrChange w:id="604" w:author="Maureen C. Kennedy" w:date="2018-08-02T15:12:00Z">
          <w:pPr>
            <w:ind w:left="360" w:hanging="360"/>
          </w:pPr>
        </w:pPrChange>
      </w:pPr>
    </w:p>
    <w:p w14:paraId="666D636E" w14:textId="6A10B998" w:rsidR="0035130F" w:rsidRPr="007E189D" w:rsidDel="0035130F" w:rsidRDefault="0056286F" w:rsidP="0035130F">
      <w:pPr>
        <w:ind w:left="360" w:hanging="360"/>
        <w:rPr>
          <w:del w:id="605" w:author="Maureen C. Kennedy" w:date="2018-08-02T15:12:00Z"/>
          <w:rFonts w:cstheme="minorHAnsi"/>
          <w:sz w:val="24"/>
          <w:szCs w:val="24"/>
        </w:rPr>
        <w:pPrChange w:id="606" w:author="Maureen C. Kennedy" w:date="2018-08-02T15:12:00Z">
          <w:pPr/>
        </w:pPrChange>
      </w:pPr>
      <w:del w:id="607" w:author="Maureen C. Kennedy" w:date="2018-08-02T15:12:00Z">
        <w:r w:rsidDel="0035130F">
          <w:rPr>
            <w:rFonts w:cstheme="minorHAnsi"/>
            <w:sz w:val="24"/>
            <w:szCs w:val="24"/>
          </w:rPr>
          <w:delText>MCK Refs</w:delText>
        </w:r>
      </w:del>
    </w:p>
    <w:p w14:paraId="28D05266" w14:textId="4A828D5E" w:rsidR="00077F77" w:rsidRPr="00077F77" w:rsidDel="0035130F" w:rsidRDefault="0056286F" w:rsidP="0035130F">
      <w:pPr>
        <w:ind w:left="360" w:hanging="360"/>
        <w:rPr>
          <w:del w:id="608" w:author="Maureen C. Kennedy" w:date="2018-08-02T15:12:00Z"/>
          <w:rFonts w:ascii="Calibri" w:hAnsi="Calibri" w:cs="Calibri"/>
          <w:noProof/>
          <w:sz w:val="24"/>
          <w:szCs w:val="24"/>
        </w:rPr>
        <w:pPrChange w:id="609" w:author="Maureen C. Kennedy" w:date="2018-08-02T15:12:00Z">
          <w:pPr>
            <w:widowControl w:val="0"/>
            <w:autoSpaceDE w:val="0"/>
            <w:autoSpaceDN w:val="0"/>
            <w:adjustRightInd w:val="0"/>
            <w:ind w:left="480" w:hanging="480"/>
          </w:pPr>
        </w:pPrChange>
      </w:pPr>
      <w:del w:id="610" w:author="Maureen C. Kennedy" w:date="2018-08-02T15:12:00Z">
        <w:r w:rsidDel="0035130F">
          <w:rPr>
            <w:rFonts w:cstheme="minorHAnsi"/>
            <w:sz w:val="24"/>
            <w:szCs w:val="24"/>
          </w:rPr>
          <w:lastRenderedPageBreak/>
          <w:fldChar w:fldCharType="begin" w:fldLock="1"/>
        </w:r>
        <w:r w:rsidDel="0035130F">
          <w:rPr>
            <w:rFonts w:cstheme="minorHAnsi"/>
            <w:sz w:val="24"/>
            <w:szCs w:val="24"/>
          </w:rPr>
          <w:delInstrText xml:space="preserve">ADDIN Mendeley Bibliography CSL_BIBLIOGRAPHY </w:delInstrText>
        </w:r>
        <w:r w:rsidDel="0035130F">
          <w:rPr>
            <w:rFonts w:cstheme="minorHAnsi"/>
            <w:sz w:val="24"/>
            <w:szCs w:val="24"/>
          </w:rPr>
          <w:fldChar w:fldCharType="separate"/>
        </w:r>
        <w:r w:rsidR="00077F77" w:rsidRPr="00077F77" w:rsidDel="0035130F">
          <w:rPr>
            <w:rFonts w:ascii="Calibri" w:hAnsi="Calibri" w:cs="Calibri"/>
            <w:noProof/>
            <w:sz w:val="24"/>
            <w:szCs w:val="24"/>
          </w:rPr>
          <w:delText>Delignette-Muller, M., and C. Dutang. 2015. fitdistrplus: An R Package for Fitting Distributions. Journal of Statistical Software 64:1–34.</w:delText>
        </w:r>
      </w:del>
    </w:p>
    <w:p w14:paraId="5AF5D85D" w14:textId="0BFAA1F6" w:rsidR="00077F77" w:rsidRPr="00077F77" w:rsidDel="0035130F" w:rsidRDefault="00077F77" w:rsidP="0035130F">
      <w:pPr>
        <w:ind w:left="360" w:hanging="360"/>
        <w:rPr>
          <w:del w:id="611" w:author="Maureen C. Kennedy" w:date="2018-08-02T15:12:00Z"/>
          <w:rFonts w:ascii="Calibri" w:hAnsi="Calibri" w:cs="Calibri"/>
          <w:noProof/>
          <w:sz w:val="24"/>
          <w:szCs w:val="24"/>
        </w:rPr>
        <w:pPrChange w:id="612" w:author="Maureen C. Kennedy" w:date="2018-08-02T15:12:00Z">
          <w:pPr>
            <w:widowControl w:val="0"/>
            <w:autoSpaceDE w:val="0"/>
            <w:autoSpaceDN w:val="0"/>
            <w:adjustRightInd w:val="0"/>
            <w:ind w:left="480" w:hanging="480"/>
          </w:pPr>
        </w:pPrChange>
      </w:pPr>
      <w:del w:id="613" w:author="Maureen C. Kennedy" w:date="2018-08-02T15:12:00Z">
        <w:r w:rsidRPr="00077F77" w:rsidDel="0035130F">
          <w:rPr>
            <w:rFonts w:ascii="Calibri" w:hAnsi="Calibri" w:cs="Calibri"/>
            <w:noProof/>
            <w:sz w:val="24"/>
            <w:szCs w:val="24"/>
          </w:rPr>
          <w:delText>Duan, N., W. G. Manning, C. N. Morris, and J. P. Newhouse. 1983. A Comparison of Alternative Models for the Demand for Medical Care. Journal of Business &amp; Economic Statistics 1:115–126.</w:delText>
        </w:r>
      </w:del>
    </w:p>
    <w:p w14:paraId="6399AC57" w14:textId="393E66F9" w:rsidR="00F032C3" w:rsidRPr="00077F77" w:rsidDel="0035130F" w:rsidRDefault="00077F77" w:rsidP="0035130F">
      <w:pPr>
        <w:ind w:left="360" w:hanging="360"/>
        <w:rPr>
          <w:del w:id="614" w:author="Maureen C. Kennedy" w:date="2018-08-02T15:12:00Z"/>
          <w:rFonts w:ascii="Calibri" w:hAnsi="Calibri" w:cs="Calibri"/>
          <w:noProof/>
          <w:sz w:val="24"/>
          <w:szCs w:val="24"/>
        </w:rPr>
        <w:pPrChange w:id="615" w:author="Maureen C. Kennedy" w:date="2018-08-02T15:12:00Z">
          <w:pPr>
            <w:widowControl w:val="0"/>
            <w:autoSpaceDE w:val="0"/>
            <w:autoSpaceDN w:val="0"/>
            <w:adjustRightInd w:val="0"/>
            <w:ind w:left="480" w:hanging="480"/>
          </w:pPr>
        </w:pPrChange>
      </w:pPr>
      <w:del w:id="616" w:author="Maureen C. Kennedy" w:date="2018-08-02T15:12:00Z">
        <w:r w:rsidRPr="00077F77" w:rsidDel="0035130F">
          <w:rPr>
            <w:rFonts w:ascii="Calibri" w:hAnsi="Calibri" w:cs="Calibri"/>
            <w:noProof/>
            <w:sz w:val="24"/>
            <w:szCs w:val="24"/>
          </w:rPr>
          <w:delText>Gregg, T. F., and S. Hummel. 2002. Assessing Sampling Uncertainty in FVS Projections Using a Bootstrap Resampling Method.</w:delText>
        </w:r>
      </w:del>
    </w:p>
    <w:p w14:paraId="014E47A3" w14:textId="0C60A735" w:rsidR="00077F77" w:rsidRPr="00077F77" w:rsidDel="0035130F" w:rsidRDefault="00077F77" w:rsidP="0035130F">
      <w:pPr>
        <w:ind w:left="360" w:hanging="360"/>
        <w:rPr>
          <w:del w:id="617" w:author="Maureen C. Kennedy" w:date="2018-08-02T15:12:00Z"/>
          <w:rFonts w:ascii="Calibri" w:hAnsi="Calibri" w:cs="Calibri"/>
          <w:noProof/>
          <w:sz w:val="24"/>
          <w:szCs w:val="24"/>
        </w:rPr>
        <w:pPrChange w:id="618" w:author="Maureen C. Kennedy" w:date="2018-08-02T15:12:00Z">
          <w:pPr>
            <w:widowControl w:val="0"/>
            <w:autoSpaceDE w:val="0"/>
            <w:autoSpaceDN w:val="0"/>
            <w:adjustRightInd w:val="0"/>
            <w:ind w:left="480" w:hanging="480"/>
          </w:pPr>
        </w:pPrChange>
      </w:pPr>
      <w:del w:id="619" w:author="Maureen C. Kennedy" w:date="2018-08-02T15:12:00Z">
        <w:r w:rsidRPr="00077F77" w:rsidDel="0035130F">
          <w:rPr>
            <w:rFonts w:ascii="Calibri" w:hAnsi="Calibri" w:cs="Calibri"/>
            <w:noProof/>
            <w:sz w:val="24"/>
            <w:szCs w:val="24"/>
          </w:rPr>
          <w:delText>Lachenbruch, P. A. 2002. Analysis of data with excess zeros. Statistical Methods in Medical Research 11:297–302.</w:delText>
        </w:r>
      </w:del>
    </w:p>
    <w:p w14:paraId="331EEC84" w14:textId="2DD56E9E" w:rsidR="00077F77" w:rsidRPr="00077F77" w:rsidDel="0035130F" w:rsidRDefault="00077F77" w:rsidP="0035130F">
      <w:pPr>
        <w:ind w:left="360" w:hanging="360"/>
        <w:rPr>
          <w:del w:id="620" w:author="Maureen C. Kennedy" w:date="2018-08-02T15:12:00Z"/>
          <w:rFonts w:ascii="Calibri" w:hAnsi="Calibri" w:cs="Calibri"/>
          <w:noProof/>
          <w:sz w:val="24"/>
          <w:szCs w:val="24"/>
        </w:rPr>
        <w:pPrChange w:id="621" w:author="Maureen C. Kennedy" w:date="2018-08-02T15:12:00Z">
          <w:pPr>
            <w:widowControl w:val="0"/>
            <w:autoSpaceDE w:val="0"/>
            <w:autoSpaceDN w:val="0"/>
            <w:adjustRightInd w:val="0"/>
            <w:ind w:left="480" w:hanging="480"/>
          </w:pPr>
        </w:pPrChange>
      </w:pPr>
      <w:del w:id="622" w:author="Maureen C. Kennedy" w:date="2018-08-02T15:12:00Z">
        <w:r w:rsidRPr="00077F77" w:rsidDel="0035130F">
          <w:rPr>
            <w:rFonts w:ascii="Calibri" w:hAnsi="Calibri" w:cs="Calibri"/>
            <w:noProof/>
            <w:sz w:val="24"/>
            <w:szCs w:val="24"/>
          </w:rPr>
          <w:delText>Lecomte, J. B., H. P. Benoît, S. Ancelet, M. P. Etienne, L. Bel, and E. Parent. 2013. Compound Poisson-gamma vs. delta-gamma to handle zero-inflated continuous data under a variable sampling volume. Methods in Ecology and Evolution 4:1159–1166.</w:delText>
        </w:r>
      </w:del>
    </w:p>
    <w:p w14:paraId="4464558D" w14:textId="70016329" w:rsidR="00077F77" w:rsidRPr="00077F77" w:rsidDel="0035130F" w:rsidRDefault="00077F77" w:rsidP="0035130F">
      <w:pPr>
        <w:ind w:left="360" w:hanging="360"/>
        <w:rPr>
          <w:del w:id="623" w:author="Maureen C. Kennedy" w:date="2018-08-02T15:12:00Z"/>
          <w:rFonts w:ascii="Calibri" w:hAnsi="Calibri" w:cs="Calibri"/>
          <w:noProof/>
          <w:sz w:val="24"/>
          <w:szCs w:val="24"/>
        </w:rPr>
        <w:pPrChange w:id="624" w:author="Maureen C. Kennedy" w:date="2018-08-02T15:12:00Z">
          <w:pPr>
            <w:widowControl w:val="0"/>
            <w:autoSpaceDE w:val="0"/>
            <w:autoSpaceDN w:val="0"/>
            <w:adjustRightInd w:val="0"/>
            <w:ind w:left="480" w:hanging="480"/>
          </w:pPr>
        </w:pPrChange>
      </w:pPr>
      <w:del w:id="625" w:author="Maureen C. Kennedy" w:date="2018-08-02T15:12:00Z">
        <w:r w:rsidRPr="00077F77" w:rsidDel="0035130F">
          <w:rPr>
            <w:rFonts w:ascii="Calibri" w:hAnsi="Calibri" w:cs="Calibri"/>
            <w:noProof/>
            <w:sz w:val="24"/>
            <w:szCs w:val="24"/>
          </w:rPr>
          <w:delText>Lilliefors, H. W. 1967. On the Kolmogorov-Smirnov test for normality with mean and variance unknown. American Statistical Journal June:399–402.</w:delText>
        </w:r>
      </w:del>
    </w:p>
    <w:p w14:paraId="556D36C7" w14:textId="54B5D4B1" w:rsidR="0035130F" w:rsidRPr="00077F77" w:rsidDel="0035130F" w:rsidRDefault="00077F77" w:rsidP="0035130F">
      <w:pPr>
        <w:ind w:left="360" w:hanging="360"/>
        <w:rPr>
          <w:del w:id="626" w:author="Maureen C. Kennedy" w:date="2018-08-02T15:12:00Z"/>
          <w:rFonts w:ascii="Calibri" w:hAnsi="Calibri" w:cs="Calibri"/>
          <w:noProof/>
          <w:sz w:val="24"/>
          <w:szCs w:val="24"/>
        </w:rPr>
        <w:pPrChange w:id="627" w:author="Maureen C. Kennedy" w:date="2018-08-02T15:12:00Z">
          <w:pPr>
            <w:widowControl w:val="0"/>
            <w:autoSpaceDE w:val="0"/>
            <w:autoSpaceDN w:val="0"/>
            <w:adjustRightInd w:val="0"/>
            <w:ind w:left="480" w:hanging="480"/>
          </w:pPr>
        </w:pPrChange>
      </w:pPr>
      <w:del w:id="628" w:author="Maureen C. Kennedy" w:date="2018-08-02T15:12:00Z">
        <w:r w:rsidRPr="00077F77" w:rsidDel="0035130F">
          <w:rPr>
            <w:rFonts w:ascii="Calibri" w:hAnsi="Calibri" w:cs="Calibri"/>
            <w:noProof/>
            <w:sz w:val="24"/>
            <w:szCs w:val="24"/>
          </w:rPr>
          <w:delText>Massart, P. 1990. The tight constant in the Dvoretzky-Kiefer-Wolfowitz inequality. The Annals of Probability 18:1269–1283.</w:delText>
        </w:r>
      </w:del>
    </w:p>
    <w:p w14:paraId="32CDCC66" w14:textId="40FAFBCE" w:rsidR="00077F77" w:rsidRPr="00077F77" w:rsidDel="0035130F" w:rsidRDefault="00077F77" w:rsidP="0035130F">
      <w:pPr>
        <w:ind w:left="360" w:hanging="360"/>
        <w:rPr>
          <w:del w:id="629" w:author="Maureen C. Kennedy" w:date="2018-08-02T15:12:00Z"/>
          <w:rFonts w:ascii="Calibri" w:hAnsi="Calibri" w:cs="Calibri"/>
          <w:noProof/>
          <w:sz w:val="24"/>
          <w:szCs w:val="24"/>
        </w:rPr>
        <w:pPrChange w:id="630" w:author="Maureen C. Kennedy" w:date="2018-08-02T15:12:00Z">
          <w:pPr>
            <w:widowControl w:val="0"/>
            <w:autoSpaceDE w:val="0"/>
            <w:autoSpaceDN w:val="0"/>
            <w:adjustRightInd w:val="0"/>
            <w:ind w:left="480" w:hanging="480"/>
          </w:pPr>
        </w:pPrChange>
      </w:pPr>
      <w:del w:id="631" w:author="Maureen C. Kennedy" w:date="2018-08-02T15:12:00Z">
        <w:r w:rsidRPr="00077F77" w:rsidDel="0035130F">
          <w:rPr>
            <w:rFonts w:ascii="Calibri" w:hAnsi="Calibri" w:cs="Calibri"/>
            <w:noProof/>
            <w:sz w:val="24"/>
            <w:szCs w:val="24"/>
          </w:rPr>
          <w:delText>Prichard, S. J., E. C. Karau, R. D. Ottmar, M. C. Kennedy, J. B. Cronan, C. S. Wright, and R. E. Keane. 2014. Evaluation of the CONSUME and FOFEM fuel consumption models in pine and mixed hardwood forests of the eastern United States. Canadian Journal of Forest Research-Revue Canadienne De Recherche Forestiere 44:784–795.</w:delText>
        </w:r>
      </w:del>
    </w:p>
    <w:p w14:paraId="1C27408B" w14:textId="779AE772" w:rsidR="00077F77" w:rsidRPr="00077F77" w:rsidDel="0035130F" w:rsidRDefault="00077F77" w:rsidP="0035130F">
      <w:pPr>
        <w:ind w:left="360" w:hanging="360"/>
        <w:rPr>
          <w:del w:id="632" w:author="Maureen C. Kennedy" w:date="2018-08-02T15:12:00Z"/>
          <w:rFonts w:ascii="Calibri" w:hAnsi="Calibri" w:cs="Calibri"/>
          <w:noProof/>
          <w:sz w:val="24"/>
          <w:szCs w:val="24"/>
        </w:rPr>
        <w:pPrChange w:id="633" w:author="Maureen C. Kennedy" w:date="2018-08-02T15:12:00Z">
          <w:pPr>
            <w:widowControl w:val="0"/>
            <w:autoSpaceDE w:val="0"/>
            <w:autoSpaceDN w:val="0"/>
            <w:adjustRightInd w:val="0"/>
            <w:ind w:left="480" w:hanging="480"/>
          </w:pPr>
        </w:pPrChange>
      </w:pPr>
      <w:del w:id="634" w:author="Maureen C. Kennedy" w:date="2018-08-02T15:12:00Z">
        <w:r w:rsidRPr="00077F77" w:rsidDel="0035130F">
          <w:rPr>
            <w:rFonts w:ascii="Calibri" w:hAnsi="Calibri" w:cs="Calibri"/>
            <w:noProof/>
            <w:sz w:val="24"/>
            <w:szCs w:val="24"/>
          </w:rPr>
          <w:delText>R Core Team. 2017. R: A language and environment for statistical computing. R Foundation for Statistical Computing, Vienna, Austria.</w:delText>
        </w:r>
      </w:del>
    </w:p>
    <w:p w14:paraId="226B2E45" w14:textId="689703A5" w:rsidR="0035130F" w:rsidRPr="00077F77" w:rsidDel="0035130F" w:rsidRDefault="00077F77" w:rsidP="0035130F">
      <w:pPr>
        <w:ind w:left="360" w:hanging="360"/>
        <w:rPr>
          <w:del w:id="635" w:author="Maureen C. Kennedy" w:date="2018-08-02T15:12:00Z"/>
          <w:rFonts w:ascii="Calibri" w:hAnsi="Calibri" w:cs="Calibri"/>
          <w:noProof/>
          <w:sz w:val="24"/>
          <w:szCs w:val="24"/>
        </w:rPr>
        <w:pPrChange w:id="636" w:author="Maureen C. Kennedy" w:date="2018-08-02T15:12:00Z">
          <w:pPr>
            <w:widowControl w:val="0"/>
            <w:autoSpaceDE w:val="0"/>
            <w:autoSpaceDN w:val="0"/>
            <w:adjustRightInd w:val="0"/>
            <w:ind w:left="480" w:hanging="480"/>
          </w:pPr>
        </w:pPrChange>
      </w:pPr>
      <w:del w:id="637" w:author="Maureen C. Kennedy" w:date="2018-08-02T15:12:00Z">
        <w:r w:rsidRPr="00077F77" w:rsidDel="0035130F">
          <w:rPr>
            <w:rFonts w:ascii="Calibri" w:hAnsi="Calibri" w:cs="Calibri"/>
            <w:noProof/>
            <w:sz w:val="24"/>
            <w:szCs w:val="24"/>
          </w:rPr>
          <w:delText>Robinson, A. P., and R. E. Froese. 2004. Model validation using equivalence tests. Ecological Modelling 176:349–358.</w:delText>
        </w:r>
      </w:del>
    </w:p>
    <w:p w14:paraId="49FC1945" w14:textId="0A137EFD" w:rsidR="00077F77" w:rsidRPr="00077F77" w:rsidDel="0035130F" w:rsidRDefault="00077F77" w:rsidP="0035130F">
      <w:pPr>
        <w:ind w:left="360" w:hanging="360"/>
        <w:rPr>
          <w:del w:id="638" w:author="Maureen C. Kennedy" w:date="2018-08-02T15:12:00Z"/>
          <w:rFonts w:ascii="Calibri" w:hAnsi="Calibri" w:cs="Calibri"/>
          <w:noProof/>
          <w:sz w:val="24"/>
        </w:rPr>
        <w:pPrChange w:id="639" w:author="Maureen C. Kennedy" w:date="2018-08-02T15:12:00Z">
          <w:pPr>
            <w:widowControl w:val="0"/>
            <w:autoSpaceDE w:val="0"/>
            <w:autoSpaceDN w:val="0"/>
            <w:adjustRightInd w:val="0"/>
            <w:ind w:left="480" w:hanging="480"/>
          </w:pPr>
        </w:pPrChange>
      </w:pPr>
      <w:del w:id="640" w:author="Maureen C. Kennedy" w:date="2018-08-02T15:12:00Z">
        <w:r w:rsidRPr="00077F77" w:rsidDel="0035130F">
          <w:rPr>
            <w:rFonts w:ascii="Calibri" w:hAnsi="Calibri" w:cs="Calibri"/>
            <w:noProof/>
            <w:sz w:val="24"/>
            <w:szCs w:val="24"/>
          </w:rPr>
          <w:delText>Welsh, A. H., R. B. Cunningham, C. F. Donnelly, and D. B. Lindenmayer. 1996. Modelling the abundance of rare species: statistical models for counts with extra zeros. Ecological Modelling 88:297–308.</w:delText>
        </w:r>
      </w:del>
    </w:p>
    <w:p w14:paraId="587B67E9" w14:textId="28FB73A6" w:rsidR="006153E5" w:rsidRPr="007E189D" w:rsidRDefault="0056286F" w:rsidP="0035130F">
      <w:pPr>
        <w:ind w:left="360" w:hanging="360"/>
        <w:rPr>
          <w:rFonts w:cstheme="minorHAnsi"/>
          <w:sz w:val="24"/>
          <w:szCs w:val="24"/>
        </w:rPr>
        <w:pPrChange w:id="641" w:author="Maureen C. Kennedy" w:date="2018-08-02T15:12:00Z">
          <w:pPr/>
        </w:pPrChange>
      </w:pPr>
      <w:del w:id="642" w:author="Maureen C. Kennedy" w:date="2018-08-02T15:12:00Z">
        <w:r w:rsidDel="0035130F">
          <w:rPr>
            <w:rFonts w:cstheme="minorHAnsi"/>
            <w:sz w:val="24"/>
            <w:szCs w:val="24"/>
          </w:rPr>
          <w:fldChar w:fldCharType="end"/>
        </w:r>
      </w:del>
    </w:p>
    <w:p w14:paraId="114E4212" w14:textId="57250169" w:rsidR="00CF073F" w:rsidRDefault="00EA4FA0">
      <w:ins w:id="643" w:author="Maureen C. Kennedy" w:date="2018-08-01T13:44:00Z">
        <w:r>
          <w:rPr>
            <w:noProof/>
          </w:rPr>
          <w:lastRenderedPageBreak/>
          <w:drawing>
            <wp:inline distT="0" distB="0" distL="0" distR="0" wp14:anchorId="6A1E269E" wp14:editId="71008393">
              <wp:extent cx="5943600" cy="769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EVGroupComparisonC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r>
          <w:rPr>
            <w:noProof/>
          </w:rPr>
          <w:lastRenderedPageBreak/>
          <w:drawing>
            <wp:inline distT="0" distB="0" distL="0" distR="0" wp14:anchorId="41B3FD2D" wp14:editId="0002BDB3">
              <wp:extent cx="5943600" cy="769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EVGroupComparisonH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ins>
    </w:p>
    <w:sectPr w:rsidR="00CF07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 w:author="Susan J. Prichard" w:date="2018-06-22T07:19:00Z" w:initials="SJP">
    <w:p w14:paraId="0DA81539" w14:textId="77777777" w:rsidR="00BF3BBD" w:rsidRDefault="00BF3BBD" w:rsidP="006153E5">
      <w:pPr>
        <w:pStyle w:val="CommentText"/>
      </w:pPr>
      <w:r>
        <w:rPr>
          <w:rStyle w:val="CommentReference"/>
        </w:rPr>
        <w:annotationRef/>
      </w:r>
      <w:r>
        <w:t xml:space="preserve">This is on global mapping products – any national/regional uncertainty </w:t>
      </w:r>
      <w:proofErr w:type="spellStart"/>
      <w:r>
        <w:t>analyes</w:t>
      </w:r>
      <w:proofErr w:type="spellEnd"/>
      <w:r>
        <w:t xml:space="preserve"> we can cite?</w:t>
      </w:r>
    </w:p>
  </w:comment>
  <w:comment w:id="33" w:author="Maureen C. Kennedy" w:date="2018-08-01T14:38:00Z" w:initials="MCK">
    <w:p w14:paraId="3C9DF2A9" w14:textId="34955C91" w:rsidR="00BF3BBD" w:rsidRDefault="00BF3BBD">
      <w:pPr>
        <w:pStyle w:val="CommentText"/>
      </w:pPr>
      <w:r>
        <w:rPr>
          <w:rStyle w:val="CommentReference"/>
        </w:rPr>
        <w:annotationRef/>
      </w:r>
      <w:proofErr w:type="spellStart"/>
      <w:r>
        <w:t>Urbanski</w:t>
      </w:r>
      <w:proofErr w:type="spellEnd"/>
      <w:r>
        <w:t xml:space="preserve"> et al assess uncertainty due to choice of fuel map (but not the uncertainty underlying an individual map). </w:t>
      </w:r>
    </w:p>
  </w:comment>
  <w:comment w:id="47" w:author="Maureen C. Kennedy" w:date="2018-06-25T07:12:00Z" w:initials="MCK">
    <w:p w14:paraId="0442D18D" w14:textId="77777777" w:rsidR="00BF3BBD" w:rsidRDefault="00BF3BBD" w:rsidP="006153E5">
      <w:pPr>
        <w:pStyle w:val="CommentText"/>
      </w:pPr>
      <w:r>
        <w:rPr>
          <w:rStyle w:val="CommentReference"/>
        </w:rPr>
        <w:annotationRef/>
      </w:r>
      <w:r>
        <w:t>Need to clarify kind of independent we mean here, because there is likely a strong spatial dependence on fuels</w:t>
      </w:r>
    </w:p>
  </w:comment>
  <w:comment w:id="45" w:author="Maureen C. Kennedy" w:date="2018-06-26T14:24:00Z" w:initials="MCK">
    <w:p w14:paraId="7F19DE81" w14:textId="5223D059" w:rsidR="00BF3BBD" w:rsidRDefault="00BF3BBD">
      <w:pPr>
        <w:pStyle w:val="CommentText"/>
      </w:pPr>
      <w:r>
        <w:rPr>
          <w:rStyle w:val="CommentReference"/>
        </w:rPr>
        <w:annotationRef/>
      </w:r>
      <w:r>
        <w:t>Don’t know what this means?</w:t>
      </w:r>
    </w:p>
  </w:comment>
  <w:comment w:id="100" w:author="Susan J. Prichard" w:date="2018-06-19T06:39:00Z" w:initials="SJP">
    <w:p w14:paraId="126DB749" w14:textId="77777777" w:rsidR="00BF3BBD" w:rsidRDefault="00BF3BBD" w:rsidP="006153E5">
      <w:pPr>
        <w:pStyle w:val="CommentText"/>
      </w:pPr>
      <w:r>
        <w:rPr>
          <w:rStyle w:val="CommentReference"/>
        </w:rPr>
        <w:annotationRef/>
      </w:r>
      <w:r>
        <w:t>Is there any literature that we could cite to justify this as “best practice”?</w:t>
      </w:r>
    </w:p>
  </w:comment>
  <w:comment w:id="101" w:author="Maureen C. Kennedy" w:date="2018-06-25T07:10:00Z" w:initials="MCK">
    <w:p w14:paraId="161D33AE" w14:textId="77777777" w:rsidR="00BF3BBD" w:rsidRDefault="00BF3BBD" w:rsidP="006153E5">
      <w:pPr>
        <w:pStyle w:val="CommentText"/>
      </w:pPr>
      <w:r>
        <w:rPr>
          <w:rStyle w:val="CommentReference"/>
        </w:rPr>
        <w:annotationRef/>
      </w:r>
      <w:r>
        <w:t xml:space="preserve">I think we should pull in general modeling uncertainty literature, and introduce Monte Carlo techniques here. I can work on editing the uncertainty section. So we say that best practices in general involve uncertainty analysis (UA), which is lacking in applications of mapped fuels. </w:t>
      </w:r>
    </w:p>
    <w:p w14:paraId="79544A9D" w14:textId="77777777" w:rsidR="00BF3BBD" w:rsidRDefault="00BF3BBD" w:rsidP="006153E5">
      <w:pPr>
        <w:pStyle w:val="CommentText"/>
      </w:pPr>
    </w:p>
    <w:p w14:paraId="31BF4FEA" w14:textId="77777777" w:rsidR="00BF3BBD" w:rsidRDefault="00BF3BBD" w:rsidP="006153E5">
      <w:pPr>
        <w:pStyle w:val="CommentText"/>
      </w:pPr>
      <w:r>
        <w:t>Start with these fuel maps are used as input to many different models, including emissions (e.g.,) fire hazard (e.g.,), fuel treatment planning (e.g</w:t>
      </w:r>
      <w:proofErr w:type="gramStart"/>
      <w:r>
        <w:t>.,</w:t>
      </w:r>
      <w:proofErr w:type="gramEnd"/>
      <w:r>
        <w:t xml:space="preserve">). When the maps are entered as single input loadings, underlying uncertainty in the mapped value is masked, resulting in </w:t>
      </w:r>
      <w:proofErr w:type="spellStart"/>
      <w:r>
        <w:t>pseudoprecision</w:t>
      </w:r>
      <w:proofErr w:type="spellEnd"/>
      <w:r>
        <w:t xml:space="preserve"> in the predictions of any model that uses that mapped value as a data input. </w:t>
      </w:r>
    </w:p>
    <w:p w14:paraId="1369869F" w14:textId="77777777" w:rsidR="00BF3BBD" w:rsidRDefault="00BF3BBD" w:rsidP="006153E5">
      <w:pPr>
        <w:pStyle w:val="CommentText"/>
      </w:pPr>
    </w:p>
    <w:p w14:paraId="525E4798" w14:textId="77777777" w:rsidR="00BF3BBD" w:rsidRDefault="00BF3BBD" w:rsidP="006153E5">
      <w:pPr>
        <w:pStyle w:val="CommentText"/>
      </w:pPr>
      <w:r>
        <w:t xml:space="preserve">So best practices in any modeling exercise is to quantify uncertainty, and there are 3 main sources: data input uncertainty, model structure uncertainty, and underlying stochasticity/variability. In order to perform a proper UA likely uncertainty or distributions/error in data input is necessary, and this is currently lacking in these fuels maps. Our goal is provide the capacity to characterize uncertainty in mapped fuel inputs, to enable UA in applications of mapped fuels. </w:t>
      </w:r>
    </w:p>
  </w:comment>
  <w:comment w:id="102" w:author="Maureen C. Kennedy" w:date="2018-06-25T07:12:00Z" w:initials="MCK">
    <w:p w14:paraId="05ED7727" w14:textId="77777777" w:rsidR="00BF3BBD" w:rsidRDefault="00BF3BBD" w:rsidP="006153E5">
      <w:pPr>
        <w:pStyle w:val="CommentText"/>
      </w:pPr>
      <w:r>
        <w:rPr>
          <w:rStyle w:val="CommentReference"/>
        </w:rPr>
        <w:annotationRef/>
      </w:r>
      <w:r>
        <w:t>I think move this to the discussion, as it is more about next steps than the current manuscript.</w:t>
      </w:r>
    </w:p>
  </w:comment>
  <w:comment w:id="104" w:author="Maureen C. Kennedy" w:date="2018-06-25T12:15:00Z" w:initials="MCK">
    <w:p w14:paraId="302A9961" w14:textId="7BD993E4" w:rsidR="00BF3BBD" w:rsidRDefault="00BF3BBD">
      <w:pPr>
        <w:pStyle w:val="CommentText"/>
      </w:pPr>
      <w:r>
        <w:rPr>
          <w:rStyle w:val="CommentReference"/>
        </w:rPr>
        <w:annotationRef/>
      </w:r>
      <w:r>
        <w:t>So here we can bring in the structure of variability as well. And how this can be quantified using distributions, in these aggregations</w:t>
      </w:r>
    </w:p>
  </w:comment>
  <w:comment w:id="108" w:author="Maureen C. Kennedy" w:date="2018-06-25T07:16:00Z" w:initials="MCK">
    <w:p w14:paraId="0200B9FC" w14:textId="77777777" w:rsidR="00BF3BBD" w:rsidRDefault="00BF3BBD" w:rsidP="006153E5">
      <w:pPr>
        <w:pStyle w:val="CommentText"/>
      </w:pPr>
      <w:r>
        <w:rPr>
          <w:rStyle w:val="CommentReference"/>
        </w:rPr>
        <w:annotationRef/>
      </w:r>
      <w:r>
        <w:t>Not sure this is relevant to our database</w:t>
      </w:r>
    </w:p>
  </w:comment>
  <w:comment w:id="111" w:author="Maureen C. Kennedy" w:date="2018-06-25T07:16:00Z" w:initials="MCK">
    <w:p w14:paraId="70EBAF77" w14:textId="77777777" w:rsidR="00BF3BBD" w:rsidRDefault="00BF3BBD" w:rsidP="006153E5">
      <w:pPr>
        <w:pStyle w:val="CommentText"/>
      </w:pPr>
      <w:r>
        <w:rPr>
          <w:rStyle w:val="CommentReference"/>
        </w:rPr>
        <w:annotationRef/>
      </w:r>
      <w:proofErr w:type="gramStart"/>
      <w:r>
        <w:t>or</w:t>
      </w:r>
      <w:proofErr w:type="gramEnd"/>
      <w:r>
        <w:t xml:space="preserve"> estimated?</w:t>
      </w:r>
    </w:p>
  </w:comment>
  <w:comment w:id="112" w:author="Maureen C. Kennedy" w:date="2018-06-25T07:17:00Z" w:initials="MCK">
    <w:p w14:paraId="1CB76DE8" w14:textId="77777777" w:rsidR="00BF3BBD" w:rsidRDefault="00BF3BBD" w:rsidP="006153E5">
      <w:pPr>
        <w:pStyle w:val="CommentText"/>
      </w:pPr>
      <w:r>
        <w:rPr>
          <w:rStyle w:val="CommentReference"/>
        </w:rPr>
        <w:annotationRef/>
      </w:r>
      <w:r>
        <w:t xml:space="preserve">I think I want to say that we estimated empirical probability distributions, and in general I think we can skip probability distributions and just say empirical distributions. </w:t>
      </w:r>
    </w:p>
  </w:comment>
  <w:comment w:id="118" w:author="Maureen C. Kennedy" w:date="2018-06-25T07:18:00Z" w:initials="MCK">
    <w:p w14:paraId="440029A2" w14:textId="77777777" w:rsidR="00BF3BBD" w:rsidRDefault="00BF3BBD" w:rsidP="006153E5">
      <w:pPr>
        <w:pStyle w:val="CommentText"/>
      </w:pPr>
      <w:r>
        <w:rPr>
          <w:rStyle w:val="CommentReference"/>
        </w:rPr>
        <w:annotationRef/>
      </w:r>
      <w:r>
        <w:t xml:space="preserve">I think here, or in the uncertainty section, we should emphasize that the distributions can be propagated through models that use these fuels maps as inputs, such as Consume, to generate uncertainty intervals in predicted outputs (such as emissions). </w:t>
      </w:r>
    </w:p>
  </w:comment>
  <w:comment w:id="119" w:author="Susan J. Prichard" w:date="2018-06-19T06:43:00Z" w:initials="SJP">
    <w:p w14:paraId="554A0936" w14:textId="77777777" w:rsidR="00BF3BBD" w:rsidRDefault="00BF3BBD" w:rsidP="006153E5">
      <w:pPr>
        <w:pStyle w:val="CommentText"/>
      </w:pPr>
      <w:r>
        <w:rPr>
          <w:rStyle w:val="CommentReference"/>
        </w:rPr>
        <w:annotationRef/>
      </w:r>
      <w:r>
        <w:t>Some of these, including crown biomass, are more accurately referred to as estimates. Should we clarify here?</w:t>
      </w:r>
    </w:p>
  </w:comment>
  <w:comment w:id="120" w:author="Maureen C. Kennedy" w:date="2018-06-25T07:29:00Z" w:initials="MCK">
    <w:p w14:paraId="145042E6" w14:textId="77777777" w:rsidR="00BF3BBD" w:rsidRDefault="00BF3BBD" w:rsidP="006153E5">
      <w:pPr>
        <w:pStyle w:val="CommentText"/>
      </w:pPr>
      <w:r>
        <w:rPr>
          <w:rStyle w:val="CommentReference"/>
        </w:rPr>
        <w:annotationRef/>
      </w:r>
      <w:r>
        <w:t>Probably also add the outlier analysis as part of QA/QC</w:t>
      </w:r>
    </w:p>
  </w:comment>
  <w:comment w:id="122" w:author="Maureen C. Kennedy" w:date="2018-06-25T07:40:00Z" w:initials="MCK">
    <w:p w14:paraId="662322B5" w14:textId="77777777" w:rsidR="00BF3BBD" w:rsidRDefault="00BF3BBD" w:rsidP="006153E5">
      <w:pPr>
        <w:pStyle w:val="CommentText"/>
      </w:pPr>
      <w:r>
        <w:rPr>
          <w:rStyle w:val="CommentReference"/>
        </w:rPr>
        <w:annotationRef/>
      </w:r>
      <w:r>
        <w:t>So maybe a section on QA/QC that includes this EDA, and the outlier check</w:t>
      </w:r>
    </w:p>
  </w:comment>
  <w:comment w:id="159" w:author="Maureen C. Kennedy" w:date="2018-08-02T17:22:00Z" w:initials="MCK">
    <w:p w14:paraId="21748FD9" w14:textId="29A3679C" w:rsidR="008C551D" w:rsidRDefault="008C551D">
      <w:pPr>
        <w:pStyle w:val="CommentText"/>
      </w:pPr>
      <w:r>
        <w:rPr>
          <w:rStyle w:val="CommentReference"/>
        </w:rPr>
        <w:annotationRef/>
      </w:r>
      <w:r>
        <w:t xml:space="preserve">Maybe a graph of # of mapped pixels to number of entries in </w:t>
      </w:r>
      <w:proofErr w:type="spellStart"/>
      <w:r>
        <w:t>db</w:t>
      </w:r>
      <w:proofErr w:type="spellEnd"/>
      <w:r>
        <w:t>?</w:t>
      </w:r>
    </w:p>
  </w:comment>
  <w:comment w:id="160" w:author="Maureen C. Kennedy" w:date="2018-08-02T17:20:00Z" w:initials="MCK">
    <w:p w14:paraId="784602D9" w14:textId="2EBC6EFE" w:rsidR="00E72E3B" w:rsidRDefault="00E72E3B">
      <w:pPr>
        <w:pStyle w:val="CommentText"/>
      </w:pPr>
      <w:r>
        <w:rPr>
          <w:rStyle w:val="CommentReference"/>
        </w:rPr>
        <w:annotationRef/>
      </w:r>
      <w:r>
        <w:t>I feel like this and the next section are the same…</w:t>
      </w:r>
    </w:p>
  </w:comment>
  <w:comment w:id="562" w:author="Maureen C. Kennedy" w:date="2018-06-25T07:12:00Z" w:initials="MCK">
    <w:p w14:paraId="06A0D731" w14:textId="77777777" w:rsidR="00BF3BBD" w:rsidRDefault="00BF3BBD" w:rsidP="005A4A90">
      <w:pPr>
        <w:pStyle w:val="CommentText"/>
      </w:pPr>
      <w:r>
        <w:rPr>
          <w:rStyle w:val="CommentReference"/>
        </w:rPr>
        <w:annotationRef/>
      </w:r>
      <w:r>
        <w:t>I think move this to the discussion, as it is more about next steps than the current manuscript.</w:t>
      </w:r>
    </w:p>
  </w:comment>
  <w:comment w:id="563" w:author="Maureen C. Kennedy" w:date="2018-06-25T12:15:00Z" w:initials="MCK">
    <w:p w14:paraId="636C1411" w14:textId="77777777" w:rsidR="00BF3BBD" w:rsidRDefault="00BF3BBD" w:rsidP="005A4A90">
      <w:pPr>
        <w:pStyle w:val="CommentText"/>
      </w:pPr>
      <w:r>
        <w:rPr>
          <w:rStyle w:val="CommentReference"/>
        </w:rPr>
        <w:annotationRef/>
      </w:r>
      <w:r>
        <w:t>So here we can bring in the structure of variability as well. And how this can be quantified using distributions, in these aggregations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A81539" w15:done="0"/>
  <w15:commentEx w15:paraId="3C9DF2A9" w15:done="0"/>
  <w15:commentEx w15:paraId="0442D18D" w15:done="0"/>
  <w15:commentEx w15:paraId="7F19DE81" w15:done="0"/>
  <w15:commentEx w15:paraId="126DB749" w15:done="0"/>
  <w15:commentEx w15:paraId="525E4798" w15:paraIdParent="126DB749" w15:done="0"/>
  <w15:commentEx w15:paraId="05ED7727" w15:done="0"/>
  <w15:commentEx w15:paraId="302A9961" w15:done="0"/>
  <w15:commentEx w15:paraId="0200B9FC" w15:done="0"/>
  <w15:commentEx w15:paraId="70EBAF77" w15:done="0"/>
  <w15:commentEx w15:paraId="1CB76DE8" w15:done="0"/>
  <w15:commentEx w15:paraId="440029A2" w15:done="0"/>
  <w15:commentEx w15:paraId="554A0936" w15:done="0"/>
  <w15:commentEx w15:paraId="145042E6" w15:done="0"/>
  <w15:commentEx w15:paraId="662322B5" w15:done="0"/>
  <w15:commentEx w15:paraId="21748FD9" w15:done="0"/>
  <w15:commentEx w15:paraId="784602D9" w15:done="0"/>
  <w15:commentEx w15:paraId="06A0D731" w15:done="0"/>
  <w15:commentEx w15:paraId="636C14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0780D"/>
    <w:multiLevelType w:val="hybridMultilevel"/>
    <w:tmpl w:val="B9B880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63B52"/>
    <w:multiLevelType w:val="hybridMultilevel"/>
    <w:tmpl w:val="C262A708"/>
    <w:lvl w:ilvl="0" w:tplc="AEC8C2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A007B"/>
    <w:multiLevelType w:val="hybridMultilevel"/>
    <w:tmpl w:val="5AFA7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30769"/>
    <w:multiLevelType w:val="hybridMultilevel"/>
    <w:tmpl w:val="29E8254C"/>
    <w:lvl w:ilvl="0" w:tplc="28FC90B6">
      <w:start w:val="5"/>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51435"/>
    <w:multiLevelType w:val="hybridMultilevel"/>
    <w:tmpl w:val="9940A6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ureen C. Kennedy">
    <w15:presenceInfo w15:providerId="None" w15:userId="Maureen C. Kennedy"/>
  </w15:person>
  <w15:person w15:author="Susan J. Prichard">
    <w15:presenceInfo w15:providerId="None" w15:userId="Susan J. P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E5"/>
    <w:rsid w:val="00063C5D"/>
    <w:rsid w:val="00077F77"/>
    <w:rsid w:val="000F4D92"/>
    <w:rsid w:val="00122958"/>
    <w:rsid w:val="0018124F"/>
    <w:rsid w:val="002910C6"/>
    <w:rsid w:val="0034479B"/>
    <w:rsid w:val="0034601F"/>
    <w:rsid w:val="0035130F"/>
    <w:rsid w:val="003C6B8F"/>
    <w:rsid w:val="003D1FFC"/>
    <w:rsid w:val="00415B04"/>
    <w:rsid w:val="00467FFA"/>
    <w:rsid w:val="00472CDD"/>
    <w:rsid w:val="004906EC"/>
    <w:rsid w:val="004D4249"/>
    <w:rsid w:val="005128F7"/>
    <w:rsid w:val="0056286F"/>
    <w:rsid w:val="00576BCB"/>
    <w:rsid w:val="005A4A90"/>
    <w:rsid w:val="005C41A8"/>
    <w:rsid w:val="006153E5"/>
    <w:rsid w:val="006A5591"/>
    <w:rsid w:val="006B5555"/>
    <w:rsid w:val="006D0D5A"/>
    <w:rsid w:val="007E7E65"/>
    <w:rsid w:val="00826E91"/>
    <w:rsid w:val="00836E78"/>
    <w:rsid w:val="008C551D"/>
    <w:rsid w:val="008F6CC5"/>
    <w:rsid w:val="00924307"/>
    <w:rsid w:val="009C402B"/>
    <w:rsid w:val="009C4309"/>
    <w:rsid w:val="00A74B54"/>
    <w:rsid w:val="00A76118"/>
    <w:rsid w:val="00AF7E64"/>
    <w:rsid w:val="00B45E61"/>
    <w:rsid w:val="00BF2E18"/>
    <w:rsid w:val="00BF3BBD"/>
    <w:rsid w:val="00C824EC"/>
    <w:rsid w:val="00CC51E0"/>
    <w:rsid w:val="00CF073F"/>
    <w:rsid w:val="00DB3CB1"/>
    <w:rsid w:val="00DC09A0"/>
    <w:rsid w:val="00DF24A3"/>
    <w:rsid w:val="00E72E3B"/>
    <w:rsid w:val="00EA4FA0"/>
    <w:rsid w:val="00F032C3"/>
    <w:rsid w:val="00F139B9"/>
    <w:rsid w:val="00F378F9"/>
    <w:rsid w:val="00FC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EEDA"/>
  <w15:chartTrackingRefBased/>
  <w15:docId w15:val="{DF0AAF74-B54C-4C98-9E5B-A393432C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3E5"/>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3E5"/>
    <w:pPr>
      <w:ind w:left="720"/>
      <w:contextualSpacing/>
    </w:pPr>
  </w:style>
  <w:style w:type="table" w:styleId="TableGrid">
    <w:name w:val="Table Grid"/>
    <w:basedOn w:val="TableNormal"/>
    <w:uiPriority w:val="39"/>
    <w:rsid w:val="00615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53E5"/>
    <w:rPr>
      <w:color w:val="0563C1" w:themeColor="hyperlink"/>
      <w:u w:val="single"/>
    </w:rPr>
  </w:style>
  <w:style w:type="paragraph" w:styleId="NormalWeb">
    <w:name w:val="Normal (Web)"/>
    <w:basedOn w:val="Normal"/>
    <w:uiPriority w:val="99"/>
    <w:unhideWhenUsed/>
    <w:rsid w:val="006153E5"/>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153E5"/>
    <w:rPr>
      <w:sz w:val="16"/>
      <w:szCs w:val="16"/>
    </w:rPr>
  </w:style>
  <w:style w:type="paragraph" w:styleId="CommentText">
    <w:name w:val="annotation text"/>
    <w:basedOn w:val="Normal"/>
    <w:link w:val="CommentTextChar"/>
    <w:uiPriority w:val="99"/>
    <w:semiHidden/>
    <w:unhideWhenUsed/>
    <w:rsid w:val="006153E5"/>
    <w:rPr>
      <w:sz w:val="20"/>
      <w:szCs w:val="20"/>
    </w:rPr>
  </w:style>
  <w:style w:type="character" w:customStyle="1" w:styleId="CommentTextChar">
    <w:name w:val="Comment Text Char"/>
    <w:basedOn w:val="DefaultParagraphFont"/>
    <w:link w:val="CommentText"/>
    <w:uiPriority w:val="99"/>
    <w:semiHidden/>
    <w:rsid w:val="006153E5"/>
    <w:rPr>
      <w:sz w:val="20"/>
      <w:szCs w:val="20"/>
    </w:rPr>
  </w:style>
  <w:style w:type="paragraph" w:styleId="BalloonText">
    <w:name w:val="Balloon Text"/>
    <w:basedOn w:val="Normal"/>
    <w:link w:val="BalloonTextChar"/>
    <w:uiPriority w:val="99"/>
    <w:semiHidden/>
    <w:unhideWhenUsed/>
    <w:rsid w:val="006153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3E5"/>
    <w:rPr>
      <w:rFonts w:ascii="Segoe UI" w:hAnsi="Segoe UI" w:cs="Segoe UI"/>
      <w:sz w:val="18"/>
      <w:szCs w:val="18"/>
    </w:rPr>
  </w:style>
  <w:style w:type="character" w:styleId="PlaceholderText">
    <w:name w:val="Placeholder Text"/>
    <w:basedOn w:val="DefaultParagraphFont"/>
    <w:uiPriority w:val="99"/>
    <w:semiHidden/>
    <w:rsid w:val="00DF24A3"/>
    <w:rPr>
      <w:color w:val="808080"/>
    </w:rPr>
  </w:style>
  <w:style w:type="paragraph" w:styleId="CommentSubject">
    <w:name w:val="annotation subject"/>
    <w:basedOn w:val="CommentText"/>
    <w:next w:val="CommentText"/>
    <w:link w:val="CommentSubjectChar"/>
    <w:uiPriority w:val="99"/>
    <w:semiHidden/>
    <w:unhideWhenUsed/>
    <w:rsid w:val="003D1FFC"/>
    <w:rPr>
      <w:b/>
      <w:bCs/>
    </w:rPr>
  </w:style>
  <w:style w:type="character" w:customStyle="1" w:styleId="CommentSubjectChar">
    <w:name w:val="Comment Subject Char"/>
    <w:basedOn w:val="CommentTextChar"/>
    <w:link w:val="CommentSubject"/>
    <w:uiPriority w:val="99"/>
    <w:semiHidden/>
    <w:rsid w:val="003D1F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4995">
      <w:bodyDiv w:val="1"/>
      <w:marLeft w:val="0"/>
      <w:marRight w:val="0"/>
      <w:marTop w:val="0"/>
      <w:marBottom w:val="0"/>
      <w:divBdr>
        <w:top w:val="none" w:sz="0" w:space="0" w:color="auto"/>
        <w:left w:val="none" w:sz="0" w:space="0" w:color="auto"/>
        <w:bottom w:val="none" w:sz="0" w:space="0" w:color="auto"/>
        <w:right w:val="none" w:sz="0" w:space="0" w:color="auto"/>
      </w:divBdr>
    </w:div>
    <w:div w:id="633024265">
      <w:bodyDiv w:val="1"/>
      <w:marLeft w:val="0"/>
      <w:marRight w:val="0"/>
      <w:marTop w:val="0"/>
      <w:marBottom w:val="0"/>
      <w:divBdr>
        <w:top w:val="none" w:sz="0" w:space="0" w:color="auto"/>
        <w:left w:val="none" w:sz="0" w:space="0" w:color="auto"/>
        <w:bottom w:val="none" w:sz="0" w:space="0" w:color="auto"/>
        <w:right w:val="none" w:sz="0" w:space="0" w:color="auto"/>
      </w:divBdr>
    </w:div>
    <w:div w:id="846483756">
      <w:bodyDiv w:val="1"/>
      <w:marLeft w:val="0"/>
      <w:marRight w:val="0"/>
      <w:marTop w:val="0"/>
      <w:marBottom w:val="0"/>
      <w:divBdr>
        <w:top w:val="none" w:sz="0" w:space="0" w:color="auto"/>
        <w:left w:val="none" w:sz="0" w:space="0" w:color="auto"/>
        <w:bottom w:val="none" w:sz="0" w:space="0" w:color="auto"/>
        <w:right w:val="none" w:sz="0" w:space="0" w:color="auto"/>
      </w:divBdr>
    </w:div>
    <w:div w:id="1178278364">
      <w:bodyDiv w:val="1"/>
      <w:marLeft w:val="0"/>
      <w:marRight w:val="0"/>
      <w:marTop w:val="0"/>
      <w:marBottom w:val="0"/>
      <w:divBdr>
        <w:top w:val="none" w:sz="0" w:space="0" w:color="auto"/>
        <w:left w:val="none" w:sz="0" w:space="0" w:color="auto"/>
        <w:bottom w:val="none" w:sz="0" w:space="0" w:color="auto"/>
        <w:right w:val="none" w:sz="0" w:space="0" w:color="auto"/>
      </w:divBdr>
    </w:div>
    <w:div w:id="1421633471">
      <w:bodyDiv w:val="1"/>
      <w:marLeft w:val="0"/>
      <w:marRight w:val="0"/>
      <w:marTop w:val="0"/>
      <w:marBottom w:val="0"/>
      <w:divBdr>
        <w:top w:val="none" w:sz="0" w:space="0" w:color="auto"/>
        <w:left w:val="none" w:sz="0" w:space="0" w:color="auto"/>
        <w:bottom w:val="none" w:sz="0" w:space="0" w:color="auto"/>
        <w:right w:val="none" w:sz="0" w:space="0" w:color="auto"/>
      </w:divBdr>
    </w:div>
    <w:div w:id="1536040103">
      <w:bodyDiv w:val="1"/>
      <w:marLeft w:val="0"/>
      <w:marRight w:val="0"/>
      <w:marTop w:val="0"/>
      <w:marBottom w:val="0"/>
      <w:divBdr>
        <w:top w:val="none" w:sz="0" w:space="0" w:color="auto"/>
        <w:left w:val="none" w:sz="0" w:space="0" w:color="auto"/>
        <w:bottom w:val="none" w:sz="0" w:space="0" w:color="auto"/>
        <w:right w:val="none" w:sz="0" w:space="0" w:color="auto"/>
      </w:divBdr>
    </w:div>
    <w:div w:id="188810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gis.vt.edu/forestry/dwm/index.php" TargetMode="Externa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pa.gov/sites/production/files/2017-04/documents/2014neiv1_profile_final_april182017.pdf" TargetMode="External"/><Relationship Id="rId4" Type="http://schemas.openxmlformats.org/officeDocument/2006/relationships/settings" Target="settings.xml"/><Relationship Id="rId9" Type="http://schemas.openxmlformats.org/officeDocument/2006/relationships/hyperlink" Target="https://www.fs.fed.us/pnw/fera/research/fuels/photo_series"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E74B1-1289-437F-838F-4E105FDAB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17</Pages>
  <Words>11233</Words>
  <Characters>64030</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C. Kennedy</dc:creator>
  <cp:keywords/>
  <dc:description/>
  <cp:lastModifiedBy>Maureen C. Kennedy</cp:lastModifiedBy>
  <cp:revision>11</cp:revision>
  <dcterms:created xsi:type="dcterms:W3CDTF">2018-06-26T20:56:00Z</dcterms:created>
  <dcterms:modified xsi:type="dcterms:W3CDTF">2018-08-03T15:11:00Z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http://www.zotero.org/styles/canadian-journal-of-forest-research</vt:lpwstr>
  </property>
  <property fmtid="{D5CDD505-2E9C-101B-9397-08002B2CF9AE}" pid="9" name="Mendeley Recent Style Name 3_1">
    <vt:lpwstr>Canadian Journal of Forest Research</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http://www.zotero.org/styles/ecological-applications</vt:lpwstr>
  </property>
  <property fmtid="{D5CDD505-2E9C-101B-9397-08002B2CF9AE}" pid="13" name="Mendeley Recent Style Name 5_1">
    <vt:lpwstr>Ecological Applications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http://www.zotero.org/styles/international-journal-of-wildland-fire</vt:lpwstr>
  </property>
  <property fmtid="{D5CDD505-2E9C-101B-9397-08002B2CF9AE}" pid="19" name="Mendeley Recent Style Name 8_1">
    <vt:lpwstr>International Journal of Wildland Fire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b81aaa2a-54ba-3e1b-94ef-ca93532132f1</vt:lpwstr>
  </property>
  <property fmtid="{D5CDD505-2E9C-101B-9397-08002B2CF9AE}" pid="24" name="Mendeley Citation Style_1">
    <vt:lpwstr>http://www.zotero.org/styles/ecological-applications</vt:lpwstr>
  </property>
</Properties>
</file>